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02"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945"/>
        <w:gridCol w:w="6244"/>
        <w:gridCol w:w="852"/>
        <w:gridCol w:w="820"/>
      </w:tblGrid>
      <w:tr w:rsidR="003529DA" w:rsidRPr="003529DA" w:rsidTr="003529DA">
        <w:trPr>
          <w:trHeight w:val="735"/>
        </w:trPr>
        <w:tc>
          <w:tcPr>
            <w:tcW w:w="541" w:type="dxa"/>
            <w:shd w:val="clear" w:color="000000" w:fill="FFFFFF"/>
            <w:noWrap/>
            <w:vAlign w:val="center"/>
            <w:hideMark/>
          </w:tcPr>
          <w:p w:rsidR="00504069" w:rsidRPr="00504069" w:rsidRDefault="00904049" w:rsidP="00A33657">
            <w:pPr>
              <w:spacing w:after="0" w:line="240" w:lineRule="auto"/>
              <w:jc w:val="center"/>
              <w:rPr>
                <w:rFonts w:eastAsia="Times New Roman" w:cs="Times New Roman"/>
                <w:b/>
                <w:bCs/>
                <w:color w:val="auto"/>
                <w:spacing w:val="0"/>
                <w:sz w:val="26"/>
                <w:szCs w:val="26"/>
              </w:rPr>
            </w:pPr>
            <w:r w:rsidRPr="003529DA">
              <w:rPr>
                <w:rFonts w:eastAsia="Times New Roman" w:cs="Times New Roman"/>
                <w:b/>
                <w:bCs/>
                <w:color w:val="auto"/>
                <w:spacing w:val="0"/>
                <w:sz w:val="26"/>
                <w:szCs w:val="26"/>
              </w:rPr>
              <w:t>I</w:t>
            </w:r>
          </w:p>
        </w:tc>
        <w:tc>
          <w:tcPr>
            <w:tcW w:w="8189" w:type="dxa"/>
            <w:gridSpan w:val="2"/>
            <w:shd w:val="clear" w:color="000000" w:fill="FFFFFF"/>
            <w:vAlign w:val="center"/>
            <w:hideMark/>
          </w:tcPr>
          <w:p w:rsidR="00504069" w:rsidRPr="00504069" w:rsidRDefault="00941989" w:rsidP="00A33657">
            <w:pPr>
              <w:spacing w:after="0" w:line="240" w:lineRule="auto"/>
              <w:rPr>
                <w:rFonts w:eastAsia="Times New Roman" w:cs="Times New Roman"/>
                <w:b/>
                <w:bCs/>
                <w:color w:val="auto"/>
                <w:spacing w:val="0"/>
                <w:sz w:val="26"/>
                <w:szCs w:val="26"/>
              </w:rPr>
            </w:pPr>
            <w:ins w:id="0" w:author="vncert14" w:date="2017-07-18T10:22:00Z">
              <w:del w:id="1" w:author="Lương Ngọc Khang" w:date="2017-09-30T09:27:00Z">
                <w:r w:rsidRPr="00941989" w:rsidDel="00E836BB">
                  <w:rPr>
                    <w:rFonts w:eastAsia="Times New Roman" w:cs="Times New Roman"/>
                    <w:b/>
                    <w:bCs/>
                    <w:color w:val="auto"/>
                    <w:spacing w:val="0"/>
                    <w:sz w:val="26"/>
                    <w:szCs w:val="26"/>
                  </w:rPr>
                  <w:delText>PHẦN MỀM THÔNG TIN QUẢN LÝ, HỖ TRỢ ĐIỀU PHỐI HOẠT ĐỘNG ỨNG CỨU SỰ CỐ AN TOÀN THÔNG TIN</w:delText>
                </w:r>
              </w:del>
            </w:ins>
            <w:del w:id="2" w:author="Lương Ngọc Khang" w:date="2017-09-30T09:27:00Z">
              <w:r w:rsidR="00504069" w:rsidRPr="00504069" w:rsidDel="00E836BB">
                <w:rPr>
                  <w:rFonts w:eastAsia="Times New Roman" w:cs="Times New Roman"/>
                  <w:b/>
                  <w:bCs/>
                  <w:color w:val="auto"/>
                  <w:spacing w:val="0"/>
                  <w:sz w:val="26"/>
                  <w:szCs w:val="26"/>
                </w:rPr>
                <w:delText>CỔNG THÔNG TIN ỨNG CỨU SỰ CỐ AN TOÀN THÔNG TIN</w:delText>
              </w:r>
            </w:del>
            <w:ins w:id="3" w:author="Lương Ngọc Khang" w:date="2017-09-30T09:27:00Z">
              <w:r w:rsidR="00E836BB">
                <w:rPr>
                  <w:rFonts w:eastAsia="Times New Roman" w:cs="Times New Roman"/>
                  <w:b/>
                  <w:bCs/>
                  <w:color w:val="auto"/>
                  <w:spacing w:val="0"/>
                  <w:sz w:val="26"/>
                  <w:szCs w:val="26"/>
                </w:rPr>
                <w:t>CỔNG THÔNG TIN ĐIỆN TỬ</w:t>
              </w:r>
            </w:ins>
          </w:p>
        </w:tc>
        <w:tc>
          <w:tcPr>
            <w:tcW w:w="852" w:type="dxa"/>
            <w:shd w:val="clear" w:color="000000" w:fill="FFFFFF"/>
            <w:vAlign w:val="center"/>
            <w:hideMark/>
          </w:tcPr>
          <w:p w:rsidR="00504069" w:rsidRPr="00504069" w:rsidRDefault="00504069" w:rsidP="00A33657">
            <w:pPr>
              <w:spacing w:after="0" w:line="240" w:lineRule="auto"/>
              <w:jc w:val="center"/>
              <w:rPr>
                <w:rFonts w:eastAsia="Times New Roman" w:cs="Times New Roman"/>
                <w:b/>
                <w:bCs/>
                <w:color w:val="auto"/>
                <w:spacing w:val="0"/>
                <w:sz w:val="26"/>
                <w:szCs w:val="26"/>
              </w:rPr>
            </w:pPr>
            <w:r w:rsidRPr="00504069">
              <w:rPr>
                <w:rFonts w:eastAsia="Times New Roman" w:cs="Times New Roman"/>
                <w:b/>
                <w:bCs/>
                <w:color w:val="auto"/>
                <w:spacing w:val="0"/>
                <w:sz w:val="26"/>
                <w:szCs w:val="26"/>
              </w:rPr>
              <w:t xml:space="preserve"> Hệ thống </w:t>
            </w:r>
          </w:p>
        </w:tc>
        <w:tc>
          <w:tcPr>
            <w:tcW w:w="820" w:type="dxa"/>
            <w:shd w:val="clear" w:color="000000" w:fill="FFFFFF"/>
            <w:noWrap/>
            <w:vAlign w:val="center"/>
            <w:hideMark/>
          </w:tcPr>
          <w:p w:rsidR="00504069" w:rsidRPr="00504069" w:rsidRDefault="00504069" w:rsidP="00A33657">
            <w:pPr>
              <w:spacing w:after="0" w:line="240" w:lineRule="auto"/>
              <w:jc w:val="center"/>
              <w:rPr>
                <w:rFonts w:eastAsia="Times New Roman" w:cs="Times New Roman"/>
                <w:b/>
                <w:bCs/>
                <w:color w:val="auto"/>
                <w:spacing w:val="0"/>
                <w:sz w:val="26"/>
                <w:szCs w:val="26"/>
              </w:rPr>
            </w:pPr>
            <w:r w:rsidRPr="00504069">
              <w:rPr>
                <w:rFonts w:eastAsia="Times New Roman" w:cs="Times New Roman"/>
                <w:b/>
                <w:bCs/>
                <w:color w:val="auto"/>
                <w:spacing w:val="0"/>
                <w:sz w:val="26"/>
                <w:szCs w:val="26"/>
              </w:rPr>
              <w:t xml:space="preserve">1 </w:t>
            </w:r>
          </w:p>
        </w:tc>
      </w:tr>
      <w:tr w:rsidR="003529DA" w:rsidRPr="003529DA" w:rsidTr="003529DA">
        <w:trPr>
          <w:trHeight w:val="503"/>
        </w:trPr>
        <w:tc>
          <w:tcPr>
            <w:tcW w:w="541" w:type="dxa"/>
            <w:shd w:val="clear" w:color="000000" w:fill="FFFFFF"/>
            <w:hideMark/>
          </w:tcPr>
          <w:p w:rsidR="003529DA" w:rsidRPr="00504069" w:rsidRDefault="003529DA" w:rsidP="00A33657">
            <w:pPr>
              <w:spacing w:after="0" w:line="240" w:lineRule="auto"/>
              <w:rPr>
                <w:rFonts w:eastAsia="Times New Roman" w:cs="Times New Roman"/>
                <w:b/>
                <w:color w:val="auto"/>
                <w:spacing w:val="0"/>
                <w:sz w:val="26"/>
                <w:szCs w:val="26"/>
              </w:rPr>
            </w:pPr>
            <w:r w:rsidRPr="00504069">
              <w:rPr>
                <w:rFonts w:eastAsia="Times New Roman" w:cs="Times New Roman"/>
                <w:color w:val="auto"/>
                <w:spacing w:val="0"/>
                <w:sz w:val="26"/>
                <w:szCs w:val="26"/>
              </w:rPr>
              <w:t> </w:t>
            </w:r>
            <w:r w:rsidRPr="003529DA">
              <w:rPr>
                <w:rFonts w:eastAsia="Times New Roman" w:cs="Times New Roman"/>
                <w:b/>
                <w:color w:val="auto"/>
                <w:spacing w:val="0"/>
                <w:sz w:val="26"/>
                <w:szCs w:val="26"/>
              </w:rPr>
              <w:t>1</w:t>
            </w:r>
          </w:p>
        </w:tc>
        <w:tc>
          <w:tcPr>
            <w:tcW w:w="8189" w:type="dxa"/>
            <w:gridSpan w:val="2"/>
            <w:shd w:val="clear" w:color="000000" w:fill="FFFFFF"/>
            <w:hideMark/>
          </w:tcPr>
          <w:p w:rsidR="003529DA" w:rsidRPr="00504069" w:rsidRDefault="003529DA" w:rsidP="00A33657">
            <w:pPr>
              <w:spacing w:after="0" w:line="240" w:lineRule="auto"/>
              <w:jc w:val="both"/>
              <w:rPr>
                <w:rFonts w:eastAsia="Times New Roman" w:cs="Times New Roman"/>
                <w:b/>
                <w:spacing w:val="0"/>
                <w:sz w:val="26"/>
                <w:szCs w:val="26"/>
              </w:rPr>
            </w:pPr>
            <w:r w:rsidRPr="00504069">
              <w:rPr>
                <w:rFonts w:eastAsia="Times New Roman" w:cs="Times New Roman"/>
                <w:b/>
                <w:spacing w:val="0"/>
                <w:sz w:val="26"/>
                <w:szCs w:val="26"/>
              </w:rPr>
              <w:t>Module quản trị hệ thống</w:t>
            </w:r>
          </w:p>
        </w:tc>
        <w:tc>
          <w:tcPr>
            <w:tcW w:w="852"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c>
          <w:tcPr>
            <w:tcW w:w="820"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r>
      <w:tr w:rsidR="00904049" w:rsidRPr="003529DA" w:rsidTr="003529DA">
        <w:trPr>
          <w:trHeight w:val="359"/>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i/>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cổng thông tin và trang thông tin</w:t>
            </w:r>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521"/>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i/>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trị Banner Footer</w:t>
            </w:r>
          </w:p>
        </w:tc>
        <w:tc>
          <w:tcPr>
            <w:tcW w:w="852" w:type="dxa"/>
            <w:shd w:val="clear" w:color="000000" w:fill="FFFFFF"/>
          </w:tcPr>
          <w:p w:rsidR="00904049" w:rsidRPr="003529DA" w:rsidRDefault="0038649D" w:rsidP="00A33657">
            <w:pPr>
              <w:spacing w:after="0" w:line="240" w:lineRule="auto"/>
              <w:jc w:val="center"/>
              <w:rPr>
                <w:rFonts w:eastAsia="Times New Roman" w:cs="Times New Roman"/>
                <w:color w:val="auto"/>
                <w:spacing w:val="0"/>
                <w:sz w:val="26"/>
                <w:szCs w:val="26"/>
              </w:rPr>
            </w:pPr>
            <w:ins w:id="4" w:author="Lương Ngọc Khang [2]" w:date="2018-03-15T12:14: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449"/>
        </w:trPr>
        <w:tc>
          <w:tcPr>
            <w:tcW w:w="541" w:type="dxa"/>
            <w:shd w:val="clear" w:color="000000" w:fill="FFFFFF"/>
          </w:tcPr>
          <w:p w:rsidR="00904049" w:rsidRPr="002B7BF0" w:rsidRDefault="00904049" w:rsidP="00A33657">
            <w:pPr>
              <w:spacing w:after="0" w:line="240" w:lineRule="auto"/>
              <w:rPr>
                <w:rFonts w:eastAsia="Times New Roman" w:cs="Times New Roman"/>
                <w:color w:val="FF0000"/>
                <w:spacing w:val="0"/>
                <w:sz w:val="26"/>
                <w:szCs w:val="26"/>
              </w:rPr>
            </w:pPr>
          </w:p>
        </w:tc>
        <w:tc>
          <w:tcPr>
            <w:tcW w:w="1945" w:type="dxa"/>
            <w:shd w:val="clear" w:color="000000" w:fill="FFFFFF"/>
          </w:tcPr>
          <w:p w:rsidR="00904049" w:rsidRPr="002B7BF0" w:rsidRDefault="00904049" w:rsidP="00A33657">
            <w:pPr>
              <w:spacing w:after="0" w:line="240" w:lineRule="auto"/>
              <w:rPr>
                <w:rFonts w:eastAsia="Times New Roman" w:cs="Times New Roman"/>
                <w:i/>
                <w:color w:val="FF0000"/>
                <w:spacing w:val="0"/>
                <w:sz w:val="26"/>
                <w:szCs w:val="26"/>
              </w:rPr>
            </w:pPr>
          </w:p>
        </w:tc>
        <w:tc>
          <w:tcPr>
            <w:tcW w:w="6244" w:type="dxa"/>
            <w:shd w:val="clear" w:color="000000" w:fill="FFFFFF"/>
            <w:noWrap/>
          </w:tcPr>
          <w:p w:rsidR="00904049" w:rsidRPr="007131AA" w:rsidRDefault="00904049" w:rsidP="00A33657">
            <w:pPr>
              <w:spacing w:after="0" w:line="240" w:lineRule="auto"/>
              <w:rPr>
                <w:rFonts w:cs="Times New Roman"/>
                <w:iCs/>
                <w:color w:val="auto"/>
                <w:sz w:val="26"/>
                <w:szCs w:val="26"/>
                <w:lang w:eastAsia="vi-VN"/>
                <w:rPrChange w:id="5" w:author="Lương Ngọc Khang [2]" w:date="2018-03-15T12:26:00Z">
                  <w:rPr>
                    <w:rFonts w:cs="Times New Roman"/>
                    <w:iCs/>
                    <w:color w:val="FF0000"/>
                    <w:sz w:val="26"/>
                    <w:szCs w:val="26"/>
                    <w:lang w:eastAsia="vi-VN"/>
                  </w:rPr>
                </w:rPrChange>
              </w:rPr>
            </w:pPr>
            <w:r w:rsidRPr="007131AA">
              <w:rPr>
                <w:rFonts w:cs="Times New Roman"/>
                <w:iCs/>
                <w:color w:val="auto"/>
                <w:sz w:val="26"/>
                <w:szCs w:val="26"/>
                <w:lang w:eastAsia="vi-VN"/>
                <w:rPrChange w:id="6" w:author="Lương Ngọc Khang [2]" w:date="2018-03-15T12:26:00Z">
                  <w:rPr>
                    <w:rFonts w:cs="Times New Roman"/>
                    <w:iCs/>
                    <w:color w:val="FF0000"/>
                    <w:sz w:val="26"/>
                    <w:szCs w:val="26"/>
                    <w:lang w:eastAsia="vi-VN"/>
                  </w:rPr>
                </w:rPrChange>
              </w:rPr>
              <w:t>Quản trị các mẫu hiển thị nội dung</w:t>
            </w:r>
          </w:p>
        </w:tc>
        <w:tc>
          <w:tcPr>
            <w:tcW w:w="852" w:type="dxa"/>
            <w:shd w:val="clear" w:color="000000" w:fill="FFFFFF"/>
          </w:tcPr>
          <w:p w:rsidR="00904049" w:rsidRPr="007131AA" w:rsidRDefault="0038649D" w:rsidP="00A33657">
            <w:pPr>
              <w:spacing w:after="0" w:line="240" w:lineRule="auto"/>
              <w:jc w:val="center"/>
              <w:rPr>
                <w:rFonts w:eastAsia="Times New Roman" w:cs="Times New Roman"/>
                <w:color w:val="auto"/>
                <w:spacing w:val="0"/>
                <w:sz w:val="26"/>
                <w:szCs w:val="26"/>
                <w:rPrChange w:id="7" w:author="Lương Ngọc Khang [2]" w:date="2018-03-15T12:26:00Z">
                  <w:rPr>
                    <w:rFonts w:eastAsia="Times New Roman" w:cs="Times New Roman"/>
                    <w:color w:val="FF0000"/>
                    <w:spacing w:val="0"/>
                    <w:sz w:val="26"/>
                    <w:szCs w:val="26"/>
                  </w:rPr>
                </w:rPrChange>
              </w:rPr>
            </w:pPr>
            <w:ins w:id="8" w:author="Lương Ngọc Khang [2]" w:date="2018-03-15T12:16:00Z">
              <w:r w:rsidRPr="007131AA">
                <w:rPr>
                  <w:rFonts w:eastAsia="Times New Roman" w:cs="Times New Roman"/>
                  <w:color w:val="auto"/>
                  <w:spacing w:val="0"/>
                  <w:sz w:val="26"/>
                  <w:szCs w:val="26"/>
                  <w:rPrChange w:id="9" w:author="Lương Ngọc Khang [2]" w:date="2018-03-15T12:26:00Z">
                    <w:rPr>
                      <w:rFonts w:eastAsia="Times New Roman" w:cs="Times New Roman"/>
                      <w:color w:val="FF0000"/>
                      <w:spacing w:val="0"/>
                      <w:sz w:val="26"/>
                      <w:szCs w:val="26"/>
                    </w:rPr>
                  </w:rPrChange>
                </w:rPr>
                <w:t>x</w:t>
              </w:r>
            </w:ins>
          </w:p>
        </w:tc>
        <w:tc>
          <w:tcPr>
            <w:tcW w:w="820" w:type="dxa"/>
            <w:shd w:val="clear" w:color="000000" w:fill="FFFFFF"/>
          </w:tcPr>
          <w:p w:rsidR="00904049" w:rsidRPr="002B7BF0" w:rsidRDefault="00904049" w:rsidP="00A33657">
            <w:pPr>
              <w:spacing w:after="0" w:line="240" w:lineRule="auto"/>
              <w:jc w:val="center"/>
              <w:rPr>
                <w:rFonts w:eastAsia="Times New Roman" w:cs="Times New Roman"/>
                <w:color w:val="FF0000"/>
                <w:spacing w:val="0"/>
                <w:sz w:val="26"/>
                <w:szCs w:val="26"/>
              </w:rPr>
            </w:pPr>
          </w:p>
        </w:tc>
      </w:tr>
      <w:tr w:rsidR="00904049" w:rsidRPr="003529DA" w:rsidTr="003529DA">
        <w:trPr>
          <w:trHeight w:val="521"/>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i/>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trị ngôn ngữ</w:t>
            </w:r>
          </w:p>
        </w:tc>
        <w:tc>
          <w:tcPr>
            <w:tcW w:w="852" w:type="dxa"/>
            <w:shd w:val="clear" w:color="000000" w:fill="FFFFFF"/>
          </w:tcPr>
          <w:p w:rsidR="00904049" w:rsidRPr="003529DA" w:rsidRDefault="0038649D" w:rsidP="00A33657">
            <w:pPr>
              <w:spacing w:after="0" w:line="240" w:lineRule="auto"/>
              <w:jc w:val="center"/>
              <w:rPr>
                <w:rFonts w:eastAsia="Times New Roman" w:cs="Times New Roman"/>
                <w:color w:val="auto"/>
                <w:spacing w:val="0"/>
                <w:sz w:val="26"/>
                <w:szCs w:val="26"/>
              </w:rPr>
            </w:pPr>
            <w:ins w:id="10" w:author="Lương Ngọc Khang [2]" w:date="2018-03-15T12:18: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76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i/>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sz w:val="26"/>
                <w:szCs w:val="26"/>
                <w:lang w:val="da-DK"/>
              </w:rPr>
              <w:t>Thiết lập và quản trị danh sách danh mục nội dung thông tin</w:t>
            </w:r>
          </w:p>
        </w:tc>
        <w:tc>
          <w:tcPr>
            <w:tcW w:w="852" w:type="dxa"/>
            <w:shd w:val="clear" w:color="000000" w:fill="FFFFFF"/>
          </w:tcPr>
          <w:p w:rsidR="00904049" w:rsidRPr="003529DA" w:rsidRDefault="0038649D" w:rsidP="00A33657">
            <w:pPr>
              <w:spacing w:after="0" w:line="240" w:lineRule="auto"/>
              <w:jc w:val="center"/>
              <w:rPr>
                <w:rFonts w:eastAsia="Times New Roman" w:cs="Times New Roman"/>
                <w:color w:val="auto"/>
                <w:spacing w:val="0"/>
                <w:sz w:val="26"/>
                <w:szCs w:val="26"/>
              </w:rPr>
            </w:pPr>
            <w:ins w:id="11" w:author="Lương Ngọc Khang [2]" w:date="2018-03-15T12:18: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431"/>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i/>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sz w:val="26"/>
                <w:szCs w:val="26"/>
                <w:lang w:val="da-DK"/>
              </w:rPr>
            </w:pPr>
            <w:r w:rsidRPr="003529DA">
              <w:rPr>
                <w:rFonts w:cs="Times New Roman"/>
                <w:sz w:val="26"/>
                <w:szCs w:val="26"/>
                <w:lang w:val="da-DK"/>
              </w:rPr>
              <w:t>Thiết lập và quản trị các loại menu</w:t>
            </w:r>
          </w:p>
        </w:tc>
        <w:tc>
          <w:tcPr>
            <w:tcW w:w="852" w:type="dxa"/>
            <w:shd w:val="clear" w:color="000000" w:fill="FFFFFF"/>
          </w:tcPr>
          <w:p w:rsidR="00904049" w:rsidRPr="003529DA" w:rsidRDefault="007131AA" w:rsidP="00A33657">
            <w:pPr>
              <w:spacing w:after="0" w:line="240" w:lineRule="auto"/>
              <w:jc w:val="center"/>
              <w:rPr>
                <w:rFonts w:eastAsia="Times New Roman" w:cs="Times New Roman"/>
                <w:color w:val="auto"/>
                <w:spacing w:val="0"/>
                <w:sz w:val="26"/>
                <w:szCs w:val="26"/>
              </w:rPr>
            </w:pPr>
            <w:ins w:id="12" w:author="Lương Ngọc Khang [2]" w:date="2018-03-15T12:22: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431"/>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i/>
                <w:spacing w:val="0"/>
                <w:sz w:val="26"/>
                <w:szCs w:val="26"/>
              </w:rPr>
            </w:pPr>
          </w:p>
        </w:tc>
        <w:tc>
          <w:tcPr>
            <w:tcW w:w="6244" w:type="dxa"/>
            <w:shd w:val="clear" w:color="000000" w:fill="FFFFFF"/>
            <w:noWrap/>
          </w:tcPr>
          <w:p w:rsidR="00904049" w:rsidRDefault="00904049" w:rsidP="00A33657">
            <w:pPr>
              <w:spacing w:after="0" w:line="240" w:lineRule="auto"/>
              <w:rPr>
                <w:ins w:id="13" w:author="Lương Ngọc Khang [2]" w:date="2018-03-15T12:25:00Z"/>
                <w:rFonts w:cs="Times New Roman"/>
                <w:sz w:val="26"/>
                <w:szCs w:val="26"/>
                <w:lang w:val="da-DK"/>
              </w:rPr>
            </w:pPr>
            <w:r w:rsidRPr="003529DA">
              <w:rPr>
                <w:rFonts w:cs="Times New Roman"/>
                <w:sz w:val="26"/>
                <w:szCs w:val="26"/>
                <w:lang w:val="da-DK"/>
              </w:rPr>
              <w:t>Quản lý cấu hình</w:t>
            </w:r>
          </w:p>
          <w:p w:rsidR="007131AA" w:rsidRPr="003529DA" w:rsidRDefault="007131AA" w:rsidP="00A33657">
            <w:pPr>
              <w:spacing w:after="0" w:line="240" w:lineRule="auto"/>
              <w:rPr>
                <w:rFonts w:cs="Times New Roman"/>
                <w:iCs/>
                <w:sz w:val="26"/>
                <w:szCs w:val="26"/>
                <w:lang w:eastAsia="vi-VN"/>
              </w:rPr>
            </w:pPr>
            <w:ins w:id="14" w:author="Lương Ngọc Khang [2]" w:date="2018-03-15T12:25:00Z">
              <w:r w:rsidRPr="007131AA">
                <w:rPr>
                  <w:rFonts w:cs="Times New Roman"/>
                  <w:color w:val="FF0000"/>
                  <w:sz w:val="26"/>
                  <w:szCs w:val="26"/>
                  <w:highlight w:val="yellow"/>
                  <w:lang w:val="da-DK"/>
                  <w:rPrChange w:id="15" w:author="Lương Ngọc Khang [2]" w:date="2018-03-15T12:26:00Z">
                    <w:rPr>
                      <w:rFonts w:cs="Times New Roman"/>
                      <w:sz w:val="26"/>
                      <w:szCs w:val="26"/>
                      <w:lang w:val="da-DK"/>
                    </w:rPr>
                  </w:rPrChange>
                </w:rPr>
                <w:t>(Làm rõ thêm)</w:t>
              </w:r>
            </w:ins>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76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i/>
                <w:spacing w:val="0"/>
                <w:sz w:val="26"/>
                <w:szCs w:val="26"/>
              </w:rPr>
            </w:pPr>
          </w:p>
        </w:tc>
        <w:tc>
          <w:tcPr>
            <w:tcW w:w="6244" w:type="dxa"/>
            <w:shd w:val="clear" w:color="000000" w:fill="FFFFFF"/>
            <w:noWrap/>
          </w:tcPr>
          <w:p w:rsidR="007131AA"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Cài đặt, gỡ bỏ các khối chức năng trong khi hệ thống đang hoạt đông</w:t>
            </w:r>
          </w:p>
        </w:tc>
        <w:tc>
          <w:tcPr>
            <w:tcW w:w="852" w:type="dxa"/>
            <w:shd w:val="clear" w:color="000000" w:fill="FFFFFF"/>
          </w:tcPr>
          <w:p w:rsidR="00904049" w:rsidRPr="003529DA" w:rsidRDefault="007131AA" w:rsidP="00A33657">
            <w:pPr>
              <w:spacing w:after="0" w:line="240" w:lineRule="auto"/>
              <w:jc w:val="center"/>
              <w:rPr>
                <w:rFonts w:eastAsia="Times New Roman" w:cs="Times New Roman"/>
                <w:color w:val="auto"/>
                <w:spacing w:val="0"/>
                <w:sz w:val="26"/>
                <w:szCs w:val="26"/>
              </w:rPr>
            </w:pPr>
            <w:ins w:id="16" w:author="Lương Ngọc Khang [2]" w:date="2018-03-15T12:27: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76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i/>
                <w:spacing w:val="0"/>
                <w:sz w:val="26"/>
                <w:szCs w:val="26"/>
              </w:rPr>
            </w:pPr>
          </w:p>
        </w:tc>
        <w:tc>
          <w:tcPr>
            <w:tcW w:w="6244" w:type="dxa"/>
            <w:shd w:val="clear" w:color="000000" w:fill="FFFFFF"/>
            <w:noWrap/>
          </w:tcPr>
          <w:p w:rsidR="00904049" w:rsidRPr="000407AE" w:rsidRDefault="00904049" w:rsidP="00A33657">
            <w:pPr>
              <w:spacing w:after="0" w:line="240" w:lineRule="auto"/>
              <w:rPr>
                <w:rFonts w:cs="Times New Roman"/>
                <w:iCs/>
                <w:color w:val="auto"/>
                <w:sz w:val="26"/>
                <w:szCs w:val="26"/>
                <w:lang w:eastAsia="vi-VN"/>
              </w:rPr>
            </w:pPr>
            <w:r w:rsidRPr="003529DA">
              <w:rPr>
                <w:rFonts w:cs="Times New Roman"/>
                <w:iCs/>
                <w:color w:val="auto"/>
                <w:sz w:val="26"/>
                <w:szCs w:val="26"/>
                <w:lang w:eastAsia="vi-VN"/>
              </w:rPr>
              <w:t>Quy trình đăng, kiểm duyệt và xuất bản thông tin</w:t>
            </w:r>
          </w:p>
        </w:tc>
        <w:tc>
          <w:tcPr>
            <w:tcW w:w="852" w:type="dxa"/>
            <w:shd w:val="clear" w:color="000000" w:fill="FFFFFF"/>
          </w:tcPr>
          <w:p w:rsidR="00904049" w:rsidRPr="003529DA" w:rsidRDefault="007131AA" w:rsidP="00A33657">
            <w:pPr>
              <w:spacing w:after="0" w:line="240" w:lineRule="auto"/>
              <w:jc w:val="center"/>
              <w:rPr>
                <w:rFonts w:eastAsia="Times New Roman" w:cs="Times New Roman"/>
                <w:color w:val="auto"/>
                <w:spacing w:val="0"/>
                <w:sz w:val="26"/>
                <w:szCs w:val="26"/>
              </w:rPr>
            </w:pPr>
            <w:ins w:id="17" w:author="Lương Ngọc Khang [2]" w:date="2018-03-15T12:28: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76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i/>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Backup &amp; Restore:</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 Backup</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 Backup</w:t>
            </w:r>
          </w:p>
          <w:p w:rsidR="00904049" w:rsidRDefault="00904049" w:rsidP="00A33657">
            <w:pPr>
              <w:pStyle w:val="ListParagraph"/>
              <w:numPr>
                <w:ilvl w:val="0"/>
                <w:numId w:val="29"/>
              </w:numPr>
              <w:spacing w:after="0" w:line="240" w:lineRule="auto"/>
              <w:jc w:val="both"/>
              <w:rPr>
                <w:ins w:id="18" w:author="Lương Ngọc Khang [2]" w:date="2018-03-15T12:35:00Z"/>
                <w:rFonts w:cs="Times New Roman"/>
                <w:iCs/>
                <w:sz w:val="26"/>
                <w:szCs w:val="26"/>
                <w:lang w:eastAsia="vi-VN"/>
              </w:rPr>
            </w:pPr>
            <w:r w:rsidRPr="003529DA">
              <w:rPr>
                <w:rFonts w:cs="Times New Roman"/>
                <w:iCs/>
                <w:sz w:val="26"/>
                <w:szCs w:val="26"/>
                <w:lang w:eastAsia="vi-VN"/>
              </w:rPr>
              <w:t>Restore.</w:t>
            </w:r>
          </w:p>
          <w:p w:rsidR="007131AA" w:rsidRPr="007131AA" w:rsidRDefault="007131AA" w:rsidP="007131AA">
            <w:pPr>
              <w:spacing w:after="0" w:line="240" w:lineRule="auto"/>
              <w:jc w:val="both"/>
              <w:rPr>
                <w:rFonts w:cs="Times New Roman"/>
                <w:iCs/>
                <w:sz w:val="26"/>
                <w:szCs w:val="26"/>
                <w:lang w:eastAsia="vi-VN"/>
                <w:rPrChange w:id="19" w:author="Lương Ngọc Khang [2]" w:date="2018-03-15T12:35:00Z">
                  <w:rPr>
                    <w:lang w:eastAsia="vi-VN"/>
                  </w:rPr>
                </w:rPrChange>
              </w:rPr>
              <w:pPrChange w:id="20" w:author="Lương Ngọc Khang [2]" w:date="2018-03-15T12:35:00Z">
                <w:pPr>
                  <w:pStyle w:val="ListParagraph"/>
                  <w:numPr>
                    <w:numId w:val="29"/>
                  </w:numPr>
                  <w:spacing w:after="0" w:line="240" w:lineRule="auto"/>
                  <w:ind w:left="1440" w:hanging="360"/>
                  <w:jc w:val="both"/>
                </w:pPr>
              </w:pPrChange>
            </w:pPr>
            <w:ins w:id="21" w:author="Lương Ngọc Khang [2]" w:date="2018-03-15T12:35:00Z">
              <w:r w:rsidRPr="00EC1EF7">
                <w:rPr>
                  <w:rFonts w:cs="Times New Roman"/>
                  <w:iCs/>
                  <w:sz w:val="26"/>
                  <w:szCs w:val="26"/>
                  <w:highlight w:val="yellow"/>
                  <w:lang w:eastAsia="vi-VN"/>
                  <w:rPrChange w:id="22" w:author="Lương Ngọc Khang [2]" w:date="2018-03-15T12:36:00Z">
                    <w:rPr>
                      <w:rFonts w:cs="Times New Roman"/>
                      <w:iCs/>
                      <w:sz w:val="26"/>
                      <w:szCs w:val="26"/>
                      <w:lang w:eastAsia="vi-VN"/>
                    </w:rPr>
                  </w:rPrChange>
                </w:rPr>
                <w:t>(Chốt phương án, chờ thực hiện).</w:t>
              </w:r>
            </w:ins>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404"/>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i/>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b/>
                <w:iCs/>
                <w:sz w:val="26"/>
                <w:szCs w:val="26"/>
                <w:lang w:eastAsia="vi-VN"/>
              </w:rPr>
            </w:pPr>
            <w:r w:rsidRPr="003529DA">
              <w:rPr>
                <w:rFonts w:cs="Times New Roman"/>
                <w:iCs/>
                <w:sz w:val="26"/>
                <w:szCs w:val="26"/>
                <w:lang w:eastAsia="vi-VN"/>
              </w:rPr>
              <w:t>Thống kê báo cáo:</w:t>
            </w:r>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76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i/>
                <w:spacing w:val="0"/>
                <w:sz w:val="26"/>
                <w:szCs w:val="26"/>
              </w:rPr>
            </w:pPr>
          </w:p>
        </w:tc>
        <w:tc>
          <w:tcPr>
            <w:tcW w:w="6244" w:type="dxa"/>
            <w:shd w:val="clear" w:color="000000" w:fill="FFFFFF"/>
            <w:noWrap/>
          </w:tcPr>
          <w:p w:rsidR="00904049" w:rsidRDefault="00904049" w:rsidP="00A33657">
            <w:pPr>
              <w:pStyle w:val="ListParagraph"/>
              <w:numPr>
                <w:ilvl w:val="0"/>
                <w:numId w:val="29"/>
              </w:numPr>
              <w:spacing w:after="0" w:line="240" w:lineRule="auto"/>
              <w:jc w:val="both"/>
              <w:rPr>
                <w:ins w:id="23" w:author="Lương Ngọc Khang [2]" w:date="2018-03-15T12:37:00Z"/>
                <w:rFonts w:cs="Times New Roman"/>
                <w:iCs/>
                <w:sz w:val="26"/>
                <w:szCs w:val="26"/>
                <w:lang w:eastAsia="vi-VN"/>
              </w:rPr>
            </w:pPr>
            <w:r w:rsidRPr="003529DA">
              <w:rPr>
                <w:rFonts w:cs="Times New Roman"/>
                <w:iCs/>
                <w:sz w:val="26"/>
                <w:szCs w:val="26"/>
                <w:lang w:eastAsia="vi-VN"/>
              </w:rPr>
              <w:t>Thông kê tin bài: Theo chuyên mục tin; Theo người biên tập</w:t>
            </w:r>
          </w:p>
          <w:p w:rsidR="00EC1EF7" w:rsidRPr="00EC1EF7" w:rsidRDefault="00EC1EF7" w:rsidP="00EC1EF7">
            <w:pPr>
              <w:spacing w:after="0" w:line="240" w:lineRule="auto"/>
              <w:jc w:val="both"/>
              <w:rPr>
                <w:rFonts w:cs="Times New Roman"/>
                <w:iCs/>
                <w:sz w:val="26"/>
                <w:szCs w:val="26"/>
                <w:lang w:eastAsia="vi-VN"/>
                <w:rPrChange w:id="24" w:author="Lương Ngọc Khang [2]" w:date="2018-03-15T12:37:00Z">
                  <w:rPr>
                    <w:lang w:eastAsia="vi-VN"/>
                  </w:rPr>
                </w:rPrChange>
              </w:rPr>
              <w:pPrChange w:id="25" w:author="Lương Ngọc Khang [2]" w:date="2018-03-15T12:38:00Z">
                <w:pPr>
                  <w:pStyle w:val="ListParagraph"/>
                  <w:numPr>
                    <w:numId w:val="29"/>
                  </w:numPr>
                  <w:spacing w:after="0" w:line="240" w:lineRule="auto"/>
                  <w:ind w:left="1440" w:hanging="360"/>
                  <w:jc w:val="both"/>
                </w:pPr>
              </w:pPrChange>
            </w:pPr>
            <w:ins w:id="26" w:author="Lương Ngọc Khang [2]" w:date="2018-03-15T12:38:00Z">
              <w:r w:rsidRPr="00EC1EF7">
                <w:rPr>
                  <w:rFonts w:cs="Times New Roman"/>
                  <w:iCs/>
                  <w:sz w:val="26"/>
                  <w:szCs w:val="26"/>
                  <w:highlight w:val="yellow"/>
                  <w:lang w:eastAsia="vi-VN"/>
                  <w:rPrChange w:id="27" w:author="Lương Ngọc Khang [2]" w:date="2018-03-15T12:38:00Z">
                    <w:rPr>
                      <w:rFonts w:cs="Times New Roman"/>
                      <w:iCs/>
                      <w:sz w:val="26"/>
                      <w:szCs w:val="26"/>
                      <w:lang w:eastAsia="vi-VN"/>
                    </w:rPr>
                  </w:rPrChange>
                </w:rPr>
                <w:t>(Bổ sung theo người viết)</w:t>
              </w:r>
            </w:ins>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76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i/>
                <w:spacing w:val="0"/>
                <w:sz w:val="26"/>
                <w:szCs w:val="26"/>
              </w:rPr>
            </w:pPr>
          </w:p>
        </w:tc>
        <w:tc>
          <w:tcPr>
            <w:tcW w:w="6244" w:type="dxa"/>
            <w:shd w:val="clear" w:color="000000" w:fill="FFFFFF"/>
            <w:noWrap/>
          </w:tcPr>
          <w:p w:rsidR="00904049" w:rsidRDefault="00904049" w:rsidP="00A33657">
            <w:pPr>
              <w:pStyle w:val="ListParagraph"/>
              <w:numPr>
                <w:ilvl w:val="0"/>
                <w:numId w:val="29"/>
              </w:numPr>
              <w:spacing w:after="0" w:line="240" w:lineRule="auto"/>
              <w:jc w:val="both"/>
              <w:rPr>
                <w:ins w:id="28" w:author="Lương Ngọc Khang [2]" w:date="2018-03-15T12:38:00Z"/>
                <w:rFonts w:cs="Times New Roman"/>
                <w:iCs/>
                <w:sz w:val="26"/>
                <w:szCs w:val="26"/>
                <w:lang w:eastAsia="vi-VN"/>
              </w:rPr>
            </w:pPr>
            <w:r w:rsidRPr="003529DA">
              <w:rPr>
                <w:rFonts w:cs="Times New Roman"/>
                <w:iCs/>
                <w:sz w:val="26"/>
                <w:szCs w:val="26"/>
                <w:lang w:eastAsia="vi-VN"/>
              </w:rPr>
              <w:t>Thống kê hỏi đáp: Theo trạng thái hỏi; Theo thời gian gửi câu hỏi; Theo chuyên mục; Theo thời gian trả lời; Theo người trả lời.</w:t>
            </w:r>
          </w:p>
          <w:p w:rsidR="00EC1EF7" w:rsidRPr="00EC1EF7" w:rsidRDefault="00EC1EF7" w:rsidP="00EC1EF7">
            <w:pPr>
              <w:spacing w:after="0" w:line="240" w:lineRule="auto"/>
              <w:jc w:val="both"/>
              <w:rPr>
                <w:rFonts w:cs="Times New Roman"/>
                <w:iCs/>
                <w:sz w:val="26"/>
                <w:szCs w:val="26"/>
                <w:lang w:eastAsia="vi-VN"/>
                <w:rPrChange w:id="29" w:author="Lương Ngọc Khang [2]" w:date="2018-03-15T12:37:00Z">
                  <w:rPr>
                    <w:lang w:eastAsia="vi-VN"/>
                  </w:rPr>
                </w:rPrChange>
              </w:rPr>
              <w:pPrChange w:id="30" w:author="Lương Ngọc Khang [2]" w:date="2018-03-15T12:37:00Z">
                <w:pPr>
                  <w:pStyle w:val="ListParagraph"/>
                  <w:numPr>
                    <w:numId w:val="29"/>
                  </w:numPr>
                  <w:spacing w:after="0" w:line="240" w:lineRule="auto"/>
                  <w:ind w:left="1440" w:hanging="360"/>
                  <w:jc w:val="both"/>
                </w:pPr>
              </w:pPrChange>
            </w:pPr>
            <w:ins w:id="31" w:author="Lương Ngọc Khang [2]" w:date="2018-03-15T12:38:00Z">
              <w:r w:rsidRPr="00EC1EF7">
                <w:rPr>
                  <w:rFonts w:cs="Times New Roman"/>
                  <w:iCs/>
                  <w:sz w:val="26"/>
                  <w:szCs w:val="26"/>
                  <w:highlight w:val="yellow"/>
                  <w:lang w:eastAsia="vi-VN"/>
                  <w:rPrChange w:id="32" w:author="Lương Ngọc Khang [2]" w:date="2018-03-15T12:38:00Z">
                    <w:rPr>
                      <w:rFonts w:cs="Times New Roman"/>
                      <w:iCs/>
                      <w:sz w:val="26"/>
                      <w:szCs w:val="26"/>
                      <w:lang w:eastAsia="vi-VN"/>
                    </w:rPr>
                  </w:rPrChange>
                </w:rPr>
                <w:t>(Bổ sung bộ lọc)</w:t>
              </w:r>
            </w:ins>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467"/>
        </w:trPr>
        <w:tc>
          <w:tcPr>
            <w:tcW w:w="541" w:type="dxa"/>
            <w:shd w:val="clear" w:color="000000" w:fill="FFFFFF"/>
            <w:hideMark/>
          </w:tcPr>
          <w:p w:rsidR="003529DA" w:rsidRPr="00504069" w:rsidRDefault="003529DA" w:rsidP="00A33657">
            <w:pPr>
              <w:spacing w:after="0" w:line="240" w:lineRule="auto"/>
              <w:rPr>
                <w:rFonts w:eastAsia="Times New Roman" w:cs="Times New Roman"/>
                <w:b/>
                <w:color w:val="auto"/>
                <w:spacing w:val="0"/>
                <w:sz w:val="26"/>
                <w:szCs w:val="26"/>
              </w:rPr>
            </w:pPr>
            <w:r w:rsidRPr="003529DA">
              <w:rPr>
                <w:rFonts w:eastAsia="Times New Roman" w:cs="Times New Roman"/>
                <w:b/>
                <w:color w:val="auto"/>
                <w:spacing w:val="0"/>
                <w:sz w:val="26"/>
                <w:szCs w:val="26"/>
              </w:rPr>
              <w:t>2</w:t>
            </w:r>
            <w:r w:rsidRPr="00504069">
              <w:rPr>
                <w:rFonts w:eastAsia="Times New Roman" w:cs="Times New Roman"/>
                <w:b/>
                <w:color w:val="auto"/>
                <w:spacing w:val="0"/>
                <w:sz w:val="26"/>
                <w:szCs w:val="26"/>
              </w:rPr>
              <w:t> </w:t>
            </w:r>
          </w:p>
        </w:tc>
        <w:tc>
          <w:tcPr>
            <w:tcW w:w="8189" w:type="dxa"/>
            <w:gridSpan w:val="2"/>
            <w:shd w:val="clear" w:color="000000" w:fill="FFFFFF"/>
            <w:hideMark/>
          </w:tcPr>
          <w:p w:rsidR="003529DA" w:rsidRPr="00504069" w:rsidRDefault="003529DA">
            <w:pPr>
              <w:spacing w:after="0" w:line="240" w:lineRule="auto"/>
              <w:jc w:val="both"/>
              <w:rPr>
                <w:rFonts w:eastAsia="Times New Roman" w:cs="Times New Roman"/>
                <w:b/>
                <w:spacing w:val="0"/>
                <w:sz w:val="26"/>
                <w:szCs w:val="26"/>
              </w:rPr>
            </w:pPr>
            <w:r w:rsidRPr="00504069">
              <w:rPr>
                <w:rFonts w:eastAsia="Times New Roman" w:cs="Times New Roman"/>
                <w:b/>
                <w:spacing w:val="0"/>
                <w:sz w:val="26"/>
                <w:szCs w:val="26"/>
              </w:rPr>
              <w:t xml:space="preserve">Module quản </w:t>
            </w:r>
            <w:del w:id="33" w:author="vncert14" w:date="2017-07-18T09:59:00Z">
              <w:r w:rsidRPr="00504069" w:rsidDel="00AB3488">
                <w:rPr>
                  <w:rFonts w:eastAsia="Times New Roman" w:cs="Times New Roman"/>
                  <w:b/>
                  <w:spacing w:val="0"/>
                  <w:sz w:val="26"/>
                  <w:szCs w:val="26"/>
                </w:rPr>
                <w:delText>trị người dùng</w:delText>
              </w:r>
            </w:del>
            <w:ins w:id="34" w:author="vncert14" w:date="2017-07-18T09:59:00Z">
              <w:r w:rsidR="00AB3488">
                <w:rPr>
                  <w:rFonts w:eastAsia="Times New Roman" w:cs="Times New Roman"/>
                  <w:b/>
                  <w:spacing w:val="0"/>
                  <w:sz w:val="26"/>
                  <w:szCs w:val="26"/>
                </w:rPr>
                <w:t xml:space="preserve">lý </w:t>
              </w:r>
              <w:del w:id="35" w:author="Lương Ngọc Khang" w:date="2017-09-30T09:28:00Z">
                <w:r w:rsidR="00AB3488" w:rsidDel="00E836BB">
                  <w:rPr>
                    <w:rFonts w:eastAsia="Times New Roman" w:cs="Times New Roman"/>
                    <w:b/>
                    <w:spacing w:val="0"/>
                    <w:sz w:val="26"/>
                    <w:szCs w:val="26"/>
                  </w:rPr>
                  <w:delText>mạng lưới ứng cứu</w:delText>
                </w:r>
              </w:del>
            </w:ins>
            <w:ins w:id="36" w:author="Lương Ngọc Khang" w:date="2017-09-30T09:28:00Z">
              <w:r w:rsidR="00E836BB">
                <w:rPr>
                  <w:rFonts w:eastAsia="Times New Roman" w:cs="Times New Roman"/>
                  <w:b/>
                  <w:spacing w:val="0"/>
                  <w:sz w:val="26"/>
                  <w:szCs w:val="26"/>
                </w:rPr>
                <w:t>người dùng</w:t>
              </w:r>
            </w:ins>
          </w:p>
        </w:tc>
        <w:tc>
          <w:tcPr>
            <w:tcW w:w="852"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c>
          <w:tcPr>
            <w:tcW w:w="820"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trị Vai trò người dùng</w:t>
            </w:r>
            <w:ins w:id="37" w:author="vncert14" w:date="2017-07-18T10:01:00Z">
              <w:r w:rsidR="00E319AF">
                <w:rPr>
                  <w:rFonts w:cs="Times New Roman"/>
                  <w:iCs/>
                  <w:sz w:val="26"/>
                  <w:szCs w:val="26"/>
                  <w:lang w:eastAsia="vi-VN"/>
                </w:rPr>
                <w:t xml:space="preserve"> (cán bộ thuộc mạng lưới ứng cứu)</w:t>
              </w:r>
            </w:ins>
            <w:r w:rsidRPr="003529DA">
              <w:rPr>
                <w:rFonts w:cs="Times New Roman"/>
                <w:iCs/>
                <w:sz w:val="26"/>
                <w:szCs w:val="26"/>
                <w:lang w:eastAsia="vi-VN"/>
              </w:rPr>
              <w:t>:</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vai trò.</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vai trò.</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 vai trò.</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lastRenderedPageBreak/>
              <w:t>Xem chi tiết vai trò.</w:t>
            </w:r>
          </w:p>
        </w:tc>
        <w:tc>
          <w:tcPr>
            <w:tcW w:w="852" w:type="dxa"/>
            <w:shd w:val="clear" w:color="000000" w:fill="FFFFFF"/>
          </w:tcPr>
          <w:p w:rsidR="00904049" w:rsidRPr="003529DA" w:rsidRDefault="00EC1EF7" w:rsidP="00A33657">
            <w:pPr>
              <w:spacing w:after="0" w:line="240" w:lineRule="auto"/>
              <w:jc w:val="center"/>
              <w:rPr>
                <w:rFonts w:eastAsia="Times New Roman" w:cs="Times New Roman"/>
                <w:color w:val="auto"/>
                <w:spacing w:val="0"/>
                <w:sz w:val="26"/>
                <w:szCs w:val="26"/>
              </w:rPr>
            </w:pPr>
            <w:ins w:id="38" w:author="Lương Ngọc Khang [2]" w:date="2018-03-15T12:40:00Z">
              <w:r>
                <w:rPr>
                  <w:rFonts w:eastAsia="Times New Roman" w:cs="Times New Roman"/>
                  <w:color w:val="auto"/>
                  <w:spacing w:val="0"/>
                  <w:sz w:val="26"/>
                  <w:szCs w:val="26"/>
                </w:rPr>
                <w:lastRenderedPageBreak/>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trị người dùng:</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người dùng.</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Phân quyền người dùng.</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 quyền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Chỉnh sủa người dùng.</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thông tin chi tiết</w:t>
            </w:r>
          </w:p>
        </w:tc>
        <w:tc>
          <w:tcPr>
            <w:tcW w:w="852" w:type="dxa"/>
            <w:shd w:val="clear" w:color="000000" w:fill="FFFFFF"/>
          </w:tcPr>
          <w:p w:rsidR="00904049" w:rsidRPr="003529DA" w:rsidRDefault="00EC1EF7" w:rsidP="00A33657">
            <w:pPr>
              <w:spacing w:after="0" w:line="240" w:lineRule="auto"/>
              <w:jc w:val="center"/>
              <w:rPr>
                <w:rFonts w:eastAsia="Times New Roman" w:cs="Times New Roman"/>
                <w:color w:val="auto"/>
                <w:spacing w:val="0"/>
                <w:sz w:val="26"/>
                <w:szCs w:val="26"/>
              </w:rPr>
            </w:pPr>
            <w:ins w:id="39" w:author="Lương Ngọc Khang [2]" w:date="2018-03-15T12:41: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 xml:space="preserve">Quản trị </w:t>
            </w:r>
            <w:del w:id="40" w:author="vncert14" w:date="2017-07-18T09:59:00Z">
              <w:r w:rsidRPr="003529DA" w:rsidDel="00AB3488">
                <w:rPr>
                  <w:rFonts w:cs="Times New Roman"/>
                  <w:iCs/>
                  <w:sz w:val="26"/>
                  <w:szCs w:val="26"/>
                  <w:lang w:eastAsia="vi-VN"/>
                </w:rPr>
                <w:delText>nhóm người dùng</w:delText>
              </w:r>
            </w:del>
            <w:ins w:id="41" w:author="vncert14" w:date="2017-07-18T09:59:00Z">
              <w:r w:rsidR="00AB3488">
                <w:rPr>
                  <w:rFonts w:cs="Times New Roman"/>
                  <w:iCs/>
                  <w:sz w:val="26"/>
                  <w:szCs w:val="26"/>
                  <w:lang w:eastAsia="vi-VN"/>
                </w:rPr>
                <w:t>thành viên mạng lưới</w:t>
              </w:r>
            </w:ins>
            <w:r w:rsidRPr="003529DA">
              <w:rPr>
                <w:rFonts w:cs="Times New Roman"/>
                <w:iCs/>
                <w:sz w:val="26"/>
                <w:szCs w:val="26"/>
                <w:lang w:eastAsia="vi-VN"/>
              </w:rPr>
              <w:t>:</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 xml:space="preserve">Xem danh sách </w:t>
            </w:r>
            <w:del w:id="42" w:author="vncert14" w:date="2017-07-18T09:59:00Z">
              <w:r w:rsidRPr="003529DA" w:rsidDel="00AB3488">
                <w:rPr>
                  <w:rFonts w:cs="Times New Roman"/>
                  <w:iCs/>
                  <w:sz w:val="26"/>
                  <w:szCs w:val="26"/>
                  <w:lang w:eastAsia="vi-VN"/>
                </w:rPr>
                <w:delText>nhóm</w:delText>
              </w:r>
            </w:del>
            <w:ins w:id="43" w:author="vncert14" w:date="2017-07-18T09:59:00Z">
              <w:r w:rsidR="00AB3488">
                <w:rPr>
                  <w:rFonts w:cs="Times New Roman"/>
                  <w:iCs/>
                  <w:sz w:val="26"/>
                  <w:szCs w:val="26"/>
                  <w:lang w:eastAsia="vi-VN"/>
                </w:rPr>
                <w:t>thành viên</w:t>
              </w:r>
            </w:ins>
            <w:r w:rsidRPr="003529DA">
              <w:rPr>
                <w:rFonts w:cs="Times New Roman"/>
                <w:iCs/>
                <w:sz w:val="26"/>
                <w:szCs w:val="26"/>
                <w:lang w:eastAsia="vi-VN"/>
              </w:rPr>
              <w:t>.</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 xml:space="preserve">Thêm người </w:t>
            </w:r>
            <w:ins w:id="44" w:author="vncert14" w:date="2017-07-18T10:00:00Z">
              <w:r w:rsidR="00AB3488">
                <w:rPr>
                  <w:rFonts w:cs="Times New Roman"/>
                  <w:iCs/>
                  <w:sz w:val="26"/>
                  <w:szCs w:val="26"/>
                  <w:lang w:eastAsia="vi-VN"/>
                </w:rPr>
                <w:t xml:space="preserve">dùng </w:t>
              </w:r>
            </w:ins>
            <w:r w:rsidRPr="003529DA">
              <w:rPr>
                <w:rFonts w:cs="Times New Roman"/>
                <w:iCs/>
                <w:sz w:val="26"/>
                <w:szCs w:val="26"/>
                <w:lang w:eastAsia="vi-VN"/>
              </w:rPr>
              <w:t xml:space="preserve">vào </w:t>
            </w:r>
            <w:del w:id="45" w:author="vncert14" w:date="2017-07-18T10:00:00Z">
              <w:r w:rsidRPr="003529DA" w:rsidDel="00AB3488">
                <w:rPr>
                  <w:rFonts w:cs="Times New Roman"/>
                  <w:iCs/>
                  <w:sz w:val="26"/>
                  <w:szCs w:val="26"/>
                  <w:lang w:eastAsia="vi-VN"/>
                </w:rPr>
                <w:delText>nhóm</w:delText>
              </w:r>
            </w:del>
            <w:ins w:id="46" w:author="vncert14" w:date="2017-07-18T10:00:00Z">
              <w:r w:rsidR="00AB3488">
                <w:rPr>
                  <w:rFonts w:cs="Times New Roman"/>
                  <w:iCs/>
                  <w:sz w:val="26"/>
                  <w:szCs w:val="26"/>
                  <w:lang w:eastAsia="vi-VN"/>
                </w:rPr>
                <w:t>thành viên</w:t>
              </w:r>
            </w:ins>
            <w:r w:rsidRPr="003529DA">
              <w:rPr>
                <w:rFonts w:cs="Times New Roman"/>
                <w:iCs/>
                <w:sz w:val="26"/>
                <w:szCs w:val="26"/>
                <w:lang w:eastAsia="vi-VN"/>
              </w:rPr>
              <w:t>.</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 xml:space="preserve">Tạo </w:t>
            </w:r>
            <w:del w:id="47" w:author="vncert14" w:date="2017-07-18T10:00:00Z">
              <w:r w:rsidRPr="003529DA" w:rsidDel="00AB3488">
                <w:rPr>
                  <w:rFonts w:cs="Times New Roman"/>
                  <w:iCs/>
                  <w:sz w:val="26"/>
                  <w:szCs w:val="26"/>
                  <w:lang w:eastAsia="vi-VN"/>
                </w:rPr>
                <w:delText xml:space="preserve">nhóm </w:delText>
              </w:r>
            </w:del>
            <w:ins w:id="48" w:author="vncert14" w:date="2017-07-18T10:00:00Z">
              <w:r w:rsidR="00AB3488">
                <w:rPr>
                  <w:rFonts w:cs="Times New Roman"/>
                  <w:iCs/>
                  <w:sz w:val="26"/>
                  <w:szCs w:val="26"/>
                  <w:lang w:eastAsia="vi-VN"/>
                </w:rPr>
                <w:t>thành viên</w:t>
              </w:r>
              <w:r w:rsidR="00AB3488" w:rsidRPr="003529DA">
                <w:rPr>
                  <w:rFonts w:cs="Times New Roman"/>
                  <w:iCs/>
                  <w:sz w:val="26"/>
                  <w:szCs w:val="26"/>
                  <w:lang w:eastAsia="vi-VN"/>
                </w:rPr>
                <w:t xml:space="preserve"> </w:t>
              </w:r>
            </w:ins>
            <w:r w:rsidRPr="003529DA">
              <w:rPr>
                <w:rFonts w:cs="Times New Roman"/>
                <w:iCs/>
                <w:sz w:val="26"/>
                <w:szCs w:val="26"/>
                <w:lang w:eastAsia="vi-VN"/>
              </w:rPr>
              <w:t>mới</w:t>
            </w:r>
            <w:ins w:id="49" w:author="vncert14" w:date="2017-07-18T10:00:00Z">
              <w:r w:rsidR="00FA391E">
                <w:rPr>
                  <w:rFonts w:cs="Times New Roman"/>
                  <w:iCs/>
                  <w:sz w:val="26"/>
                  <w:szCs w:val="26"/>
                  <w:lang w:eastAsia="vi-VN"/>
                </w:rPr>
                <w:t>, quy định chức năng, nhiệm vụ</w:t>
              </w:r>
            </w:ins>
            <w:ins w:id="50" w:author="vncert14" w:date="2017-07-18T10:16:00Z">
              <w:r w:rsidR="00BA2CB5">
                <w:rPr>
                  <w:rFonts w:cs="Times New Roman"/>
                  <w:iCs/>
                  <w:sz w:val="26"/>
                  <w:szCs w:val="26"/>
                  <w:lang w:eastAsia="vi-VN"/>
                </w:rPr>
                <w:t>, vai trò</w:t>
              </w:r>
            </w:ins>
            <w:del w:id="51" w:author="vncert14" w:date="2017-07-18T10:00:00Z">
              <w:r w:rsidRPr="003529DA" w:rsidDel="00FA391E">
                <w:rPr>
                  <w:rFonts w:cs="Times New Roman"/>
                  <w:iCs/>
                  <w:sz w:val="26"/>
                  <w:szCs w:val="26"/>
                  <w:lang w:eastAsia="vi-VN"/>
                </w:rPr>
                <w:delText>.</w:delText>
              </w:r>
            </w:del>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 xml:space="preserve">Chỉnh sửa thông tin </w:t>
            </w:r>
            <w:del w:id="52" w:author="vncert14" w:date="2017-07-18T10:00:00Z">
              <w:r w:rsidRPr="003529DA" w:rsidDel="00AB3488">
                <w:rPr>
                  <w:rFonts w:cs="Times New Roman"/>
                  <w:iCs/>
                  <w:sz w:val="26"/>
                  <w:szCs w:val="26"/>
                  <w:lang w:eastAsia="vi-VN"/>
                </w:rPr>
                <w:delText>nhóm</w:delText>
              </w:r>
            </w:del>
            <w:ins w:id="53" w:author="vncert14" w:date="2017-07-18T10:00:00Z">
              <w:r w:rsidR="00AB3488">
                <w:rPr>
                  <w:rFonts w:cs="Times New Roman"/>
                  <w:iCs/>
                  <w:sz w:val="26"/>
                  <w:szCs w:val="26"/>
                  <w:lang w:eastAsia="vi-VN"/>
                </w:rPr>
                <w:t>thành viên</w:t>
              </w:r>
            </w:ins>
            <w:r w:rsidRPr="003529DA">
              <w:rPr>
                <w:rFonts w:cs="Times New Roman"/>
                <w:iCs/>
                <w:sz w:val="26"/>
                <w:szCs w:val="26"/>
                <w:lang w:eastAsia="vi-VN"/>
              </w:rPr>
              <w:t>.</w:t>
            </w:r>
          </w:p>
          <w:p w:rsidR="00904049" w:rsidRDefault="00904049" w:rsidP="00A33657">
            <w:pPr>
              <w:pStyle w:val="ListParagraph"/>
              <w:numPr>
                <w:ilvl w:val="0"/>
                <w:numId w:val="29"/>
              </w:numPr>
              <w:spacing w:after="0" w:line="240" w:lineRule="auto"/>
              <w:jc w:val="both"/>
              <w:rPr>
                <w:ins w:id="54" w:author="Lương Ngọc Khang [2]" w:date="2018-03-15T12:57:00Z"/>
                <w:rFonts w:cs="Times New Roman"/>
                <w:iCs/>
                <w:sz w:val="26"/>
                <w:szCs w:val="26"/>
                <w:lang w:eastAsia="vi-VN"/>
              </w:rPr>
            </w:pPr>
            <w:r w:rsidRPr="003529DA">
              <w:rPr>
                <w:rFonts w:cs="Times New Roman"/>
                <w:iCs/>
                <w:sz w:val="26"/>
                <w:szCs w:val="26"/>
                <w:lang w:eastAsia="vi-VN"/>
              </w:rPr>
              <w:t xml:space="preserve">Xóa </w:t>
            </w:r>
            <w:del w:id="55" w:author="vncert14" w:date="2017-07-18T10:00:00Z">
              <w:r w:rsidRPr="003529DA" w:rsidDel="00AB3488">
                <w:rPr>
                  <w:rFonts w:cs="Times New Roman"/>
                  <w:iCs/>
                  <w:sz w:val="26"/>
                  <w:szCs w:val="26"/>
                  <w:lang w:eastAsia="vi-VN"/>
                </w:rPr>
                <w:delText xml:space="preserve">nhóm </w:delText>
              </w:r>
            </w:del>
            <w:ins w:id="56" w:author="vncert14" w:date="2017-07-18T10:00:00Z">
              <w:r w:rsidR="00AB3488">
                <w:rPr>
                  <w:rFonts w:cs="Times New Roman"/>
                  <w:iCs/>
                  <w:sz w:val="26"/>
                  <w:szCs w:val="26"/>
                  <w:lang w:eastAsia="vi-VN"/>
                </w:rPr>
                <w:t>thành viên</w:t>
              </w:r>
            </w:ins>
            <w:del w:id="57" w:author="vncert14" w:date="2017-07-18T10:00:00Z">
              <w:r w:rsidRPr="003529DA" w:rsidDel="00AB3488">
                <w:rPr>
                  <w:rFonts w:cs="Times New Roman"/>
                  <w:iCs/>
                  <w:sz w:val="26"/>
                  <w:szCs w:val="26"/>
                  <w:lang w:eastAsia="vi-VN"/>
                </w:rPr>
                <w:delText>người dùng</w:delText>
              </w:r>
            </w:del>
            <w:r w:rsidRPr="003529DA">
              <w:rPr>
                <w:rFonts w:cs="Times New Roman"/>
                <w:iCs/>
                <w:sz w:val="26"/>
                <w:szCs w:val="26"/>
                <w:lang w:eastAsia="vi-VN"/>
              </w:rPr>
              <w:t>.</w:t>
            </w:r>
          </w:p>
          <w:p w:rsidR="00F9079C" w:rsidRPr="00F9079C" w:rsidRDefault="00F9079C" w:rsidP="00F9079C">
            <w:pPr>
              <w:spacing w:after="0" w:line="240" w:lineRule="auto"/>
              <w:jc w:val="both"/>
              <w:rPr>
                <w:rFonts w:cs="Times New Roman"/>
                <w:iCs/>
                <w:sz w:val="26"/>
                <w:szCs w:val="26"/>
                <w:lang w:eastAsia="vi-VN"/>
                <w:rPrChange w:id="58" w:author="Lương Ngọc Khang [2]" w:date="2018-03-15T12:57:00Z">
                  <w:rPr>
                    <w:lang w:eastAsia="vi-VN"/>
                  </w:rPr>
                </w:rPrChange>
              </w:rPr>
              <w:pPrChange w:id="59" w:author="Lương Ngọc Khang [2]" w:date="2018-03-15T12:57:00Z">
                <w:pPr>
                  <w:pStyle w:val="ListParagraph"/>
                  <w:numPr>
                    <w:numId w:val="29"/>
                  </w:numPr>
                  <w:spacing w:after="0" w:line="240" w:lineRule="auto"/>
                  <w:ind w:left="1440" w:hanging="360"/>
                  <w:jc w:val="both"/>
                </w:pPr>
              </w:pPrChange>
            </w:pPr>
            <w:ins w:id="60" w:author="Lương Ngọc Khang [2]" w:date="2018-03-15T12:57:00Z">
              <w:r w:rsidRPr="00F9079C">
                <w:rPr>
                  <w:rFonts w:cs="Times New Roman"/>
                  <w:iCs/>
                  <w:sz w:val="26"/>
                  <w:szCs w:val="26"/>
                  <w:highlight w:val="yellow"/>
                  <w:lang w:eastAsia="vi-VN"/>
                  <w:rPrChange w:id="61" w:author="Lương Ngọc Khang [2]" w:date="2018-03-15T13:00:00Z">
                    <w:rPr>
                      <w:rFonts w:cs="Times New Roman"/>
                      <w:iCs/>
                      <w:sz w:val="26"/>
                      <w:szCs w:val="26"/>
                      <w:lang w:eastAsia="vi-VN"/>
                    </w:rPr>
                  </w:rPrChange>
                </w:rPr>
                <w:t>(Sửa phần người dùng)</w:t>
              </w:r>
            </w:ins>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440"/>
        </w:trPr>
        <w:tc>
          <w:tcPr>
            <w:tcW w:w="541" w:type="dxa"/>
            <w:shd w:val="clear" w:color="000000" w:fill="FFFFFF"/>
            <w:hideMark/>
          </w:tcPr>
          <w:p w:rsidR="003529DA" w:rsidRPr="00504069" w:rsidRDefault="003529DA" w:rsidP="00A33657">
            <w:pPr>
              <w:spacing w:after="0" w:line="240" w:lineRule="auto"/>
              <w:rPr>
                <w:rFonts w:eastAsia="Times New Roman" w:cs="Times New Roman"/>
                <w:b/>
                <w:color w:val="auto"/>
                <w:spacing w:val="0"/>
                <w:sz w:val="26"/>
                <w:szCs w:val="26"/>
              </w:rPr>
            </w:pPr>
            <w:r w:rsidRPr="00504069">
              <w:rPr>
                <w:rFonts w:eastAsia="Times New Roman" w:cs="Times New Roman"/>
                <w:b/>
                <w:color w:val="auto"/>
                <w:spacing w:val="0"/>
                <w:sz w:val="26"/>
                <w:szCs w:val="26"/>
              </w:rPr>
              <w:t> </w:t>
            </w:r>
            <w:r w:rsidRPr="003529DA">
              <w:rPr>
                <w:rFonts w:eastAsia="Times New Roman" w:cs="Times New Roman"/>
                <w:b/>
                <w:color w:val="auto"/>
                <w:spacing w:val="0"/>
                <w:sz w:val="26"/>
                <w:szCs w:val="26"/>
              </w:rPr>
              <w:t>3</w:t>
            </w:r>
          </w:p>
        </w:tc>
        <w:tc>
          <w:tcPr>
            <w:tcW w:w="8189" w:type="dxa"/>
            <w:gridSpan w:val="2"/>
            <w:shd w:val="clear" w:color="000000" w:fill="FFFFFF"/>
            <w:hideMark/>
          </w:tcPr>
          <w:p w:rsidR="003529DA" w:rsidRPr="00504069" w:rsidRDefault="003529DA" w:rsidP="00A33657">
            <w:pPr>
              <w:spacing w:after="0" w:line="240" w:lineRule="auto"/>
              <w:jc w:val="both"/>
              <w:rPr>
                <w:rFonts w:eastAsia="Times New Roman" w:cs="Times New Roman"/>
                <w:b/>
                <w:spacing w:val="0"/>
                <w:sz w:val="26"/>
                <w:szCs w:val="26"/>
              </w:rPr>
            </w:pPr>
            <w:r w:rsidRPr="00504069">
              <w:rPr>
                <w:rFonts w:eastAsia="Times New Roman" w:cs="Times New Roman"/>
                <w:b/>
                <w:spacing w:val="0"/>
                <w:sz w:val="26"/>
                <w:szCs w:val="26"/>
              </w:rPr>
              <w:t>Module Quản trị nội dung, tin tức</w:t>
            </w:r>
          </w:p>
        </w:tc>
        <w:tc>
          <w:tcPr>
            <w:tcW w:w="852"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c>
          <w:tcPr>
            <w:tcW w:w="820"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trị danh mục tin tức: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Chỉnh sửa.</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phần tử.</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theo thứ tự.</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Hiện / ẩn danh mục</w:t>
            </w:r>
          </w:p>
        </w:tc>
        <w:tc>
          <w:tcPr>
            <w:tcW w:w="852" w:type="dxa"/>
            <w:shd w:val="clear" w:color="000000" w:fill="FFFFFF"/>
          </w:tcPr>
          <w:p w:rsidR="00904049" w:rsidRPr="003529DA" w:rsidRDefault="00562EB4" w:rsidP="00A33657">
            <w:pPr>
              <w:spacing w:after="0" w:line="240" w:lineRule="auto"/>
              <w:jc w:val="center"/>
              <w:rPr>
                <w:rFonts w:eastAsia="Times New Roman" w:cs="Times New Roman"/>
                <w:color w:val="auto"/>
                <w:spacing w:val="0"/>
                <w:sz w:val="26"/>
                <w:szCs w:val="26"/>
              </w:rPr>
            </w:pPr>
            <w:ins w:id="62" w:author="Lương Ngọc Khang [2]" w:date="2018-03-15T13:01: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sự kiện tin: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Chỉnh sửa.</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phần tử.</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phiên bản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Duyệt / Hủy duyệt.</w:t>
            </w:r>
          </w:p>
        </w:tc>
        <w:tc>
          <w:tcPr>
            <w:tcW w:w="852" w:type="dxa"/>
            <w:shd w:val="clear" w:color="000000" w:fill="FFFFFF"/>
          </w:tcPr>
          <w:p w:rsidR="00904049" w:rsidRPr="003529DA" w:rsidRDefault="00562EB4" w:rsidP="00A33657">
            <w:pPr>
              <w:spacing w:after="0" w:line="240" w:lineRule="auto"/>
              <w:jc w:val="center"/>
              <w:rPr>
                <w:rFonts w:eastAsia="Times New Roman" w:cs="Times New Roman"/>
                <w:color w:val="auto"/>
                <w:spacing w:val="0"/>
                <w:sz w:val="26"/>
                <w:szCs w:val="26"/>
              </w:rPr>
            </w:pPr>
            <w:ins w:id="63" w:author="Lương Ngọc Khang [2]" w:date="2018-03-15T13:01: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tin nổi bật.</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Chỉnh sửa.</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phần tử.</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phiên bản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Duyệt / Hủy duyệt.</w:t>
            </w:r>
          </w:p>
        </w:tc>
        <w:tc>
          <w:tcPr>
            <w:tcW w:w="852" w:type="dxa"/>
            <w:shd w:val="clear" w:color="000000" w:fill="FFFFFF"/>
          </w:tcPr>
          <w:p w:rsidR="00904049" w:rsidRPr="003529DA" w:rsidRDefault="00562EB4" w:rsidP="00A33657">
            <w:pPr>
              <w:spacing w:after="0" w:line="240" w:lineRule="auto"/>
              <w:jc w:val="center"/>
              <w:rPr>
                <w:rFonts w:eastAsia="Times New Roman" w:cs="Times New Roman"/>
                <w:color w:val="auto"/>
                <w:spacing w:val="0"/>
                <w:sz w:val="26"/>
                <w:szCs w:val="26"/>
              </w:rPr>
            </w:pPr>
            <w:ins w:id="64" w:author="Lương Ngọc Khang [2]" w:date="2018-03-15T13:01: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bài viết:</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Chỉnh sửa.</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phần tử.</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phiên bản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Duyệt / Hủy duyệt.</w:t>
            </w:r>
          </w:p>
        </w:tc>
        <w:tc>
          <w:tcPr>
            <w:tcW w:w="852" w:type="dxa"/>
            <w:shd w:val="clear" w:color="000000" w:fill="FFFFFF"/>
          </w:tcPr>
          <w:p w:rsidR="00904049" w:rsidRPr="003529DA" w:rsidRDefault="00562EB4" w:rsidP="00A33657">
            <w:pPr>
              <w:spacing w:after="0" w:line="240" w:lineRule="auto"/>
              <w:jc w:val="center"/>
              <w:rPr>
                <w:rFonts w:eastAsia="Times New Roman" w:cs="Times New Roman"/>
                <w:color w:val="auto"/>
                <w:spacing w:val="0"/>
                <w:sz w:val="26"/>
                <w:szCs w:val="26"/>
              </w:rPr>
            </w:pPr>
            <w:ins w:id="65" w:author="Lương Ngọc Khang [2]" w:date="2018-03-15T13:01: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bình luận, ý kiến bài viết:</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 bình luận của 1 tin bài.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chi tiết 1 bình luận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phần tử.</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phiên bản</w:t>
            </w:r>
          </w:p>
          <w:p w:rsidR="00904049" w:rsidRDefault="00904049" w:rsidP="00A33657">
            <w:pPr>
              <w:pStyle w:val="ListParagraph"/>
              <w:numPr>
                <w:ilvl w:val="0"/>
                <w:numId w:val="29"/>
              </w:numPr>
              <w:spacing w:after="0" w:line="240" w:lineRule="auto"/>
              <w:jc w:val="both"/>
              <w:rPr>
                <w:ins w:id="66" w:author="Lương Ngọc Khang [2]" w:date="2018-03-15T13:03:00Z"/>
                <w:rFonts w:cs="Times New Roman"/>
                <w:iCs/>
                <w:sz w:val="26"/>
                <w:szCs w:val="26"/>
                <w:lang w:eastAsia="vi-VN"/>
              </w:rPr>
            </w:pPr>
            <w:r w:rsidRPr="003529DA">
              <w:rPr>
                <w:rFonts w:cs="Times New Roman"/>
                <w:iCs/>
                <w:sz w:val="26"/>
                <w:szCs w:val="26"/>
                <w:lang w:eastAsia="vi-VN"/>
              </w:rPr>
              <w:t>Duyệt / Hủy duyệt.</w:t>
            </w:r>
          </w:p>
          <w:p w:rsidR="00562EB4" w:rsidRPr="00562EB4" w:rsidRDefault="00562EB4" w:rsidP="00562EB4">
            <w:pPr>
              <w:spacing w:after="0" w:line="240" w:lineRule="auto"/>
              <w:jc w:val="both"/>
              <w:rPr>
                <w:rFonts w:cs="Times New Roman"/>
                <w:iCs/>
                <w:sz w:val="26"/>
                <w:szCs w:val="26"/>
                <w:lang w:eastAsia="vi-VN"/>
                <w:rPrChange w:id="67" w:author="Lương Ngọc Khang [2]" w:date="2018-03-15T13:03:00Z">
                  <w:rPr>
                    <w:lang w:eastAsia="vi-VN"/>
                  </w:rPr>
                </w:rPrChange>
              </w:rPr>
              <w:pPrChange w:id="68" w:author="Lương Ngọc Khang [2]" w:date="2018-03-15T13:03:00Z">
                <w:pPr>
                  <w:pStyle w:val="ListParagraph"/>
                  <w:numPr>
                    <w:numId w:val="29"/>
                  </w:numPr>
                  <w:spacing w:after="0" w:line="240" w:lineRule="auto"/>
                  <w:ind w:left="1440" w:hanging="360"/>
                  <w:jc w:val="both"/>
                </w:pPr>
              </w:pPrChange>
            </w:pPr>
            <w:ins w:id="69" w:author="Lương Ngọc Khang [2]" w:date="2018-03-15T13:03:00Z">
              <w:r w:rsidRPr="00562EB4">
                <w:rPr>
                  <w:rFonts w:cs="Times New Roman"/>
                  <w:iCs/>
                  <w:sz w:val="26"/>
                  <w:szCs w:val="26"/>
                  <w:highlight w:val="yellow"/>
                  <w:lang w:eastAsia="vi-VN"/>
                  <w:rPrChange w:id="70" w:author="Lương Ngọc Khang [2]" w:date="2018-03-15T13:04:00Z">
                    <w:rPr>
                      <w:rFonts w:cs="Times New Roman"/>
                      <w:iCs/>
                      <w:sz w:val="26"/>
                      <w:szCs w:val="26"/>
                      <w:lang w:eastAsia="vi-VN"/>
                    </w:rPr>
                  </w:rPrChange>
                </w:rPr>
                <w:t>(Bổ sung thêm)</w:t>
              </w:r>
            </w:ins>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thu thập tin tức: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Quản lý tên miền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Quản lý dữ liệu xóa bỏ.</w:t>
            </w:r>
          </w:p>
          <w:p w:rsidR="00904049" w:rsidRPr="000407AE" w:rsidRDefault="00904049" w:rsidP="00A33657">
            <w:pPr>
              <w:pStyle w:val="ListParagraph"/>
              <w:numPr>
                <w:ilvl w:val="0"/>
                <w:numId w:val="29"/>
              </w:numPr>
              <w:spacing w:after="0" w:line="240" w:lineRule="auto"/>
              <w:jc w:val="both"/>
              <w:rPr>
                <w:rFonts w:cs="Times New Roman"/>
                <w:iCs/>
                <w:color w:val="FF0000"/>
                <w:sz w:val="26"/>
                <w:szCs w:val="26"/>
                <w:lang w:eastAsia="vi-VN"/>
              </w:rPr>
            </w:pPr>
            <w:r w:rsidRPr="000407AE">
              <w:rPr>
                <w:rFonts w:cs="Times New Roman"/>
                <w:iCs/>
                <w:color w:val="FF0000"/>
                <w:sz w:val="26"/>
                <w:szCs w:val="26"/>
                <w:lang w:eastAsia="vi-VN"/>
              </w:rPr>
              <w:t>Quản lý cụm từ thay thế.</w:t>
            </w:r>
          </w:p>
          <w:p w:rsidR="00904049" w:rsidRPr="00562EB4" w:rsidRDefault="00904049" w:rsidP="00A33657">
            <w:pPr>
              <w:pStyle w:val="ListParagraph"/>
              <w:numPr>
                <w:ilvl w:val="0"/>
                <w:numId w:val="29"/>
              </w:numPr>
              <w:spacing w:after="0" w:line="240" w:lineRule="auto"/>
              <w:jc w:val="both"/>
              <w:rPr>
                <w:ins w:id="71" w:author="Lương Ngọc Khang [2]" w:date="2018-03-15T13:04:00Z"/>
                <w:rFonts w:cs="Times New Roman"/>
                <w:iCs/>
                <w:sz w:val="26"/>
                <w:szCs w:val="26"/>
                <w:lang w:eastAsia="vi-VN"/>
                <w:rPrChange w:id="72" w:author="Lương Ngọc Khang [2]" w:date="2018-03-15T13:04:00Z">
                  <w:rPr>
                    <w:ins w:id="73" w:author="Lương Ngọc Khang [2]" w:date="2018-03-15T13:04:00Z"/>
                    <w:rFonts w:cs="Times New Roman"/>
                    <w:iCs/>
                    <w:color w:val="FF0000"/>
                    <w:sz w:val="26"/>
                    <w:szCs w:val="26"/>
                    <w:lang w:eastAsia="vi-VN"/>
                  </w:rPr>
                </w:rPrChange>
              </w:rPr>
            </w:pPr>
            <w:r w:rsidRPr="000407AE">
              <w:rPr>
                <w:rFonts w:cs="Times New Roman"/>
                <w:iCs/>
                <w:color w:val="FF0000"/>
                <w:sz w:val="26"/>
                <w:szCs w:val="26"/>
                <w:lang w:eastAsia="vi-VN"/>
              </w:rPr>
              <w:t>Quản lý dữ liệu thu thập</w:t>
            </w:r>
          </w:p>
          <w:p w:rsidR="00562EB4" w:rsidRPr="00562EB4" w:rsidRDefault="00562EB4" w:rsidP="00562EB4">
            <w:pPr>
              <w:spacing w:after="0" w:line="240" w:lineRule="auto"/>
              <w:jc w:val="both"/>
              <w:rPr>
                <w:rFonts w:cs="Times New Roman"/>
                <w:iCs/>
                <w:sz w:val="26"/>
                <w:szCs w:val="26"/>
                <w:lang w:eastAsia="vi-VN"/>
                <w:rPrChange w:id="74" w:author="Lương Ngọc Khang [2]" w:date="2018-03-15T13:04:00Z">
                  <w:rPr>
                    <w:lang w:eastAsia="vi-VN"/>
                  </w:rPr>
                </w:rPrChange>
              </w:rPr>
              <w:pPrChange w:id="75" w:author="Lương Ngọc Khang [2]" w:date="2018-03-15T13:04:00Z">
                <w:pPr>
                  <w:pStyle w:val="ListParagraph"/>
                  <w:numPr>
                    <w:numId w:val="29"/>
                  </w:numPr>
                  <w:spacing w:after="0" w:line="240" w:lineRule="auto"/>
                  <w:ind w:left="1440" w:hanging="360"/>
                  <w:jc w:val="both"/>
                </w:pPr>
              </w:pPrChange>
            </w:pPr>
            <w:ins w:id="76" w:author="Lương Ngọc Khang [2]" w:date="2018-03-15T13:04:00Z">
              <w:r w:rsidRPr="00562EB4">
                <w:rPr>
                  <w:rFonts w:cs="Times New Roman"/>
                  <w:iCs/>
                  <w:sz w:val="26"/>
                  <w:szCs w:val="26"/>
                  <w:highlight w:val="yellow"/>
                  <w:lang w:eastAsia="vi-VN"/>
                  <w:rPrChange w:id="77" w:author="Lương Ngọc Khang [2]" w:date="2018-03-15T13:05:00Z">
                    <w:rPr>
                      <w:rFonts w:cs="Times New Roman"/>
                      <w:iCs/>
                      <w:sz w:val="26"/>
                      <w:szCs w:val="26"/>
                      <w:lang w:eastAsia="vi-VN"/>
                    </w:rPr>
                  </w:rPrChange>
                </w:rPr>
                <w:t>(Cần làm rõ)</w:t>
              </w:r>
            </w:ins>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557"/>
        </w:trPr>
        <w:tc>
          <w:tcPr>
            <w:tcW w:w="541" w:type="dxa"/>
            <w:shd w:val="clear" w:color="000000" w:fill="FFFFFF"/>
            <w:hideMark/>
          </w:tcPr>
          <w:p w:rsidR="003529DA" w:rsidRPr="00504069" w:rsidRDefault="003529DA" w:rsidP="00A33657">
            <w:pPr>
              <w:spacing w:after="0" w:line="240" w:lineRule="auto"/>
              <w:rPr>
                <w:rFonts w:eastAsia="Times New Roman" w:cs="Times New Roman"/>
                <w:b/>
                <w:color w:val="auto"/>
                <w:spacing w:val="0"/>
                <w:sz w:val="26"/>
                <w:szCs w:val="26"/>
              </w:rPr>
            </w:pPr>
            <w:r w:rsidRPr="00504069">
              <w:rPr>
                <w:rFonts w:eastAsia="Times New Roman" w:cs="Times New Roman"/>
                <w:b/>
                <w:color w:val="auto"/>
                <w:spacing w:val="0"/>
                <w:sz w:val="26"/>
                <w:szCs w:val="26"/>
              </w:rPr>
              <w:t> </w:t>
            </w:r>
            <w:r w:rsidRPr="003529DA">
              <w:rPr>
                <w:rFonts w:eastAsia="Times New Roman" w:cs="Times New Roman"/>
                <w:b/>
                <w:color w:val="auto"/>
                <w:spacing w:val="0"/>
                <w:sz w:val="26"/>
                <w:szCs w:val="26"/>
              </w:rPr>
              <w:t>4</w:t>
            </w:r>
          </w:p>
        </w:tc>
        <w:tc>
          <w:tcPr>
            <w:tcW w:w="8189" w:type="dxa"/>
            <w:gridSpan w:val="2"/>
            <w:shd w:val="clear" w:color="000000" w:fill="FFFFFF"/>
            <w:hideMark/>
          </w:tcPr>
          <w:p w:rsidR="003529DA" w:rsidRPr="00504069" w:rsidRDefault="003529DA" w:rsidP="00A33657">
            <w:pPr>
              <w:spacing w:after="0" w:line="240" w:lineRule="auto"/>
              <w:jc w:val="both"/>
              <w:rPr>
                <w:rFonts w:eastAsia="Times New Roman" w:cs="Times New Roman"/>
                <w:b/>
                <w:spacing w:val="0"/>
                <w:sz w:val="26"/>
                <w:szCs w:val="26"/>
              </w:rPr>
            </w:pPr>
            <w:r w:rsidRPr="00504069">
              <w:rPr>
                <w:rFonts w:eastAsia="Times New Roman" w:cs="Times New Roman"/>
                <w:b/>
                <w:spacing w:val="0"/>
                <w:sz w:val="26"/>
                <w:szCs w:val="26"/>
              </w:rPr>
              <w:t>Module Thủ tục hành chính</w:t>
            </w:r>
          </w:p>
        </w:tc>
        <w:tc>
          <w:tcPr>
            <w:tcW w:w="852"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c>
          <w:tcPr>
            <w:tcW w:w="820"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r>
      <w:tr w:rsidR="00904049" w:rsidRPr="003529DA" w:rsidTr="003529DA">
        <w:trPr>
          <w:trHeight w:val="1260"/>
        </w:trPr>
        <w:tc>
          <w:tcPr>
            <w:tcW w:w="541" w:type="dxa"/>
            <w:shd w:val="clear" w:color="000000" w:fill="FFFFFF"/>
          </w:tcPr>
          <w:p w:rsidR="00904049" w:rsidRPr="003529DA" w:rsidRDefault="00904049" w:rsidP="00A33657">
            <w:pPr>
              <w:spacing w:after="0" w:line="240" w:lineRule="auto"/>
              <w:rPr>
                <w:rFonts w:eastAsia="Times New Roman" w:cs="Times New Roman"/>
                <w:b/>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b/>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trị cơ quan ban hành: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Ẩn / hiện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theo thứ tự.</w:t>
            </w:r>
          </w:p>
        </w:tc>
        <w:tc>
          <w:tcPr>
            <w:tcW w:w="852" w:type="dxa"/>
            <w:shd w:val="clear" w:color="000000" w:fill="FFFFFF"/>
          </w:tcPr>
          <w:p w:rsidR="00904049" w:rsidRPr="003529DA" w:rsidRDefault="00562EB4" w:rsidP="00A33657">
            <w:pPr>
              <w:spacing w:after="0" w:line="240" w:lineRule="auto"/>
              <w:jc w:val="center"/>
              <w:rPr>
                <w:rFonts w:eastAsia="Times New Roman" w:cs="Times New Roman"/>
                <w:color w:val="auto"/>
                <w:spacing w:val="0"/>
                <w:sz w:val="26"/>
                <w:szCs w:val="26"/>
              </w:rPr>
            </w:pPr>
            <w:ins w:id="78" w:author="Lương Ngọc Khang [2]" w:date="2018-03-15T13:09: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1260"/>
        </w:trPr>
        <w:tc>
          <w:tcPr>
            <w:tcW w:w="541" w:type="dxa"/>
            <w:shd w:val="clear" w:color="000000" w:fill="FFFFFF"/>
          </w:tcPr>
          <w:p w:rsidR="00904049" w:rsidRPr="003529DA" w:rsidRDefault="00904049" w:rsidP="00A33657">
            <w:pPr>
              <w:spacing w:after="0" w:line="240" w:lineRule="auto"/>
              <w:rPr>
                <w:rFonts w:eastAsia="Times New Roman" w:cs="Times New Roman"/>
                <w:b/>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b/>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trị danh mục thủ tục: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Ẩn / hiện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theo thứ tự</w:t>
            </w:r>
          </w:p>
        </w:tc>
        <w:tc>
          <w:tcPr>
            <w:tcW w:w="852" w:type="dxa"/>
            <w:shd w:val="clear" w:color="000000" w:fill="FFFFFF"/>
          </w:tcPr>
          <w:p w:rsidR="00904049" w:rsidRPr="003529DA" w:rsidRDefault="00562EB4" w:rsidP="00A33657">
            <w:pPr>
              <w:spacing w:after="0" w:line="240" w:lineRule="auto"/>
              <w:jc w:val="center"/>
              <w:rPr>
                <w:rFonts w:eastAsia="Times New Roman" w:cs="Times New Roman"/>
                <w:color w:val="auto"/>
                <w:spacing w:val="0"/>
                <w:sz w:val="26"/>
                <w:szCs w:val="26"/>
              </w:rPr>
            </w:pPr>
            <w:ins w:id="79" w:author="Lương Ngọc Khang [2]" w:date="2018-03-15T13:09: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1260"/>
        </w:trPr>
        <w:tc>
          <w:tcPr>
            <w:tcW w:w="541" w:type="dxa"/>
            <w:shd w:val="clear" w:color="000000" w:fill="FFFFFF"/>
          </w:tcPr>
          <w:p w:rsidR="00904049" w:rsidRPr="003529DA" w:rsidRDefault="00904049" w:rsidP="00A33657">
            <w:pPr>
              <w:spacing w:after="0" w:line="240" w:lineRule="auto"/>
              <w:rPr>
                <w:rFonts w:eastAsia="Times New Roman" w:cs="Times New Roman"/>
                <w:b/>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b/>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trị lĩnh vực: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lastRenderedPageBreak/>
              <w:t>Ẩn / Hiện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Duyệt</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w:t>
            </w:r>
          </w:p>
        </w:tc>
        <w:tc>
          <w:tcPr>
            <w:tcW w:w="852" w:type="dxa"/>
            <w:shd w:val="clear" w:color="000000" w:fill="FFFFFF"/>
          </w:tcPr>
          <w:p w:rsidR="00904049" w:rsidRPr="003529DA" w:rsidRDefault="00562EB4" w:rsidP="00A33657">
            <w:pPr>
              <w:spacing w:after="0" w:line="240" w:lineRule="auto"/>
              <w:jc w:val="center"/>
              <w:rPr>
                <w:rFonts w:eastAsia="Times New Roman" w:cs="Times New Roman"/>
                <w:color w:val="auto"/>
                <w:spacing w:val="0"/>
                <w:sz w:val="26"/>
                <w:szCs w:val="26"/>
              </w:rPr>
            </w:pPr>
            <w:ins w:id="80" w:author="Lương Ngọc Khang [2]" w:date="2018-03-15T13:09:00Z">
              <w:r>
                <w:rPr>
                  <w:rFonts w:eastAsia="Times New Roman" w:cs="Times New Roman"/>
                  <w:color w:val="auto"/>
                  <w:spacing w:val="0"/>
                  <w:sz w:val="26"/>
                  <w:szCs w:val="26"/>
                </w:rPr>
                <w:lastRenderedPageBreak/>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1260"/>
        </w:trPr>
        <w:tc>
          <w:tcPr>
            <w:tcW w:w="541" w:type="dxa"/>
            <w:shd w:val="clear" w:color="000000" w:fill="FFFFFF"/>
          </w:tcPr>
          <w:p w:rsidR="00904049" w:rsidRPr="003529DA" w:rsidRDefault="00904049" w:rsidP="00A33657">
            <w:pPr>
              <w:spacing w:after="0" w:line="240" w:lineRule="auto"/>
              <w:rPr>
                <w:rFonts w:eastAsia="Times New Roman" w:cs="Times New Roman"/>
                <w:b/>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b/>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trị thủ tục hành chính: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Ẩn / Hiện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Kiểm duyệt</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file đính kèm</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file đính kèm</w:t>
            </w:r>
          </w:p>
        </w:tc>
        <w:tc>
          <w:tcPr>
            <w:tcW w:w="852" w:type="dxa"/>
            <w:shd w:val="clear" w:color="000000" w:fill="FFFFFF"/>
          </w:tcPr>
          <w:p w:rsidR="00904049" w:rsidRPr="003529DA" w:rsidRDefault="00562EB4" w:rsidP="00A33657">
            <w:pPr>
              <w:spacing w:after="0" w:line="240" w:lineRule="auto"/>
              <w:jc w:val="center"/>
              <w:rPr>
                <w:rFonts w:eastAsia="Times New Roman" w:cs="Times New Roman"/>
                <w:color w:val="auto"/>
                <w:spacing w:val="0"/>
                <w:sz w:val="26"/>
                <w:szCs w:val="26"/>
              </w:rPr>
            </w:pPr>
            <w:ins w:id="81" w:author="Lương Ngọc Khang [2]" w:date="2018-03-15T13:09: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1260"/>
        </w:trPr>
        <w:tc>
          <w:tcPr>
            <w:tcW w:w="541" w:type="dxa"/>
            <w:shd w:val="clear" w:color="000000" w:fill="FFFFFF"/>
          </w:tcPr>
          <w:p w:rsidR="00904049" w:rsidRPr="003529DA" w:rsidRDefault="00904049" w:rsidP="00A33657">
            <w:pPr>
              <w:spacing w:after="0" w:line="240" w:lineRule="auto"/>
              <w:rPr>
                <w:rFonts w:eastAsia="Times New Roman" w:cs="Times New Roman"/>
                <w:b/>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b/>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Thống kê báo cáo thủ tục: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Theo thời gian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Theo cơ quan ban hành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Trạng thái</w:t>
            </w:r>
          </w:p>
          <w:p w:rsidR="00904049" w:rsidRDefault="00904049" w:rsidP="00A33657">
            <w:pPr>
              <w:pStyle w:val="ListParagraph"/>
              <w:numPr>
                <w:ilvl w:val="0"/>
                <w:numId w:val="29"/>
              </w:numPr>
              <w:spacing w:after="0" w:line="240" w:lineRule="auto"/>
              <w:jc w:val="both"/>
              <w:rPr>
                <w:ins w:id="82" w:author="Lương Ngọc Khang [2]" w:date="2018-03-15T13:10:00Z"/>
                <w:rFonts w:cs="Times New Roman"/>
                <w:iCs/>
                <w:sz w:val="26"/>
                <w:szCs w:val="26"/>
                <w:lang w:eastAsia="vi-VN"/>
              </w:rPr>
            </w:pPr>
            <w:r w:rsidRPr="00562EB4">
              <w:rPr>
                <w:rFonts w:cs="Times New Roman"/>
                <w:iCs/>
                <w:sz w:val="26"/>
                <w:szCs w:val="26"/>
                <w:highlight w:val="yellow"/>
                <w:lang w:eastAsia="vi-VN"/>
                <w:rPrChange w:id="83" w:author="Lương Ngọc Khang [2]" w:date="2018-03-15T13:10:00Z">
                  <w:rPr>
                    <w:rFonts w:cs="Times New Roman"/>
                    <w:iCs/>
                    <w:sz w:val="26"/>
                    <w:szCs w:val="26"/>
                    <w:lang w:eastAsia="vi-VN"/>
                  </w:rPr>
                </w:rPrChange>
              </w:rPr>
              <w:t>Xuất báo cáo dạng Excel</w:t>
            </w:r>
          </w:p>
          <w:p w:rsidR="00562EB4" w:rsidRPr="00562EB4" w:rsidRDefault="00562EB4" w:rsidP="00562EB4">
            <w:pPr>
              <w:spacing w:after="0" w:line="240" w:lineRule="auto"/>
              <w:jc w:val="both"/>
              <w:rPr>
                <w:rFonts w:cs="Times New Roman"/>
                <w:iCs/>
                <w:sz w:val="26"/>
                <w:szCs w:val="26"/>
                <w:lang w:eastAsia="vi-VN"/>
                <w:rPrChange w:id="84" w:author="Lương Ngọc Khang [2]" w:date="2018-03-15T13:10:00Z">
                  <w:rPr>
                    <w:lang w:eastAsia="vi-VN"/>
                  </w:rPr>
                </w:rPrChange>
              </w:rPr>
              <w:pPrChange w:id="85" w:author="Lương Ngọc Khang [2]" w:date="2018-03-15T13:10:00Z">
                <w:pPr>
                  <w:pStyle w:val="ListParagraph"/>
                  <w:numPr>
                    <w:numId w:val="29"/>
                  </w:numPr>
                  <w:spacing w:after="0" w:line="240" w:lineRule="auto"/>
                  <w:ind w:left="1440" w:hanging="360"/>
                  <w:jc w:val="both"/>
                </w:pPr>
              </w:pPrChange>
            </w:pPr>
            <w:ins w:id="86" w:author="Lương Ngọc Khang [2]" w:date="2018-03-15T13:10:00Z">
              <w:r>
                <w:rPr>
                  <w:rFonts w:cs="Times New Roman"/>
                  <w:iCs/>
                  <w:sz w:val="26"/>
                  <w:szCs w:val="26"/>
                  <w:lang w:eastAsia="vi-VN"/>
                </w:rPr>
                <w:t>(Xuất excel)</w:t>
              </w:r>
            </w:ins>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1260"/>
        </w:trPr>
        <w:tc>
          <w:tcPr>
            <w:tcW w:w="541" w:type="dxa"/>
            <w:shd w:val="clear" w:color="000000" w:fill="FFFFFF"/>
          </w:tcPr>
          <w:p w:rsidR="00904049" w:rsidRPr="003529DA" w:rsidRDefault="00904049" w:rsidP="00A33657">
            <w:pPr>
              <w:spacing w:after="0" w:line="240" w:lineRule="auto"/>
              <w:rPr>
                <w:rFonts w:eastAsia="Times New Roman" w:cs="Times New Roman"/>
                <w:b/>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b/>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Tìm kiếm tra cứu thủ tục hành chính: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Theo thời gian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Theo cơ quan ban hành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Theo cấp ban hành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Theo tiêu đề</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Theo nội dung</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Hiển thị kế quả tìm kiếm</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kết quả theo thứ tự.</w:t>
            </w:r>
          </w:p>
        </w:tc>
        <w:tc>
          <w:tcPr>
            <w:tcW w:w="852" w:type="dxa"/>
            <w:shd w:val="clear" w:color="000000" w:fill="FFFFFF"/>
          </w:tcPr>
          <w:p w:rsidR="00904049" w:rsidRPr="003529DA" w:rsidRDefault="00562EB4" w:rsidP="00A33657">
            <w:pPr>
              <w:spacing w:after="0" w:line="240" w:lineRule="auto"/>
              <w:jc w:val="center"/>
              <w:rPr>
                <w:rFonts w:eastAsia="Times New Roman" w:cs="Times New Roman"/>
                <w:color w:val="auto"/>
                <w:spacing w:val="0"/>
                <w:sz w:val="26"/>
                <w:szCs w:val="26"/>
              </w:rPr>
            </w:pPr>
            <w:ins w:id="87" w:author="Lương Ngọc Khang [2]" w:date="2018-03-15T13:11:00Z">
              <w:r>
                <w:rPr>
                  <w:rFonts w:eastAsia="Times New Roman" w:cs="Times New Roman"/>
                  <w:color w:val="auto"/>
                  <w:spacing w:val="0"/>
                  <w:sz w:val="26"/>
                  <w:szCs w:val="26"/>
                </w:rPr>
                <w:t>x</w:t>
              </w:r>
            </w:ins>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521"/>
        </w:trPr>
        <w:tc>
          <w:tcPr>
            <w:tcW w:w="541" w:type="dxa"/>
            <w:shd w:val="clear" w:color="000000" w:fill="FFFFFF"/>
            <w:hideMark/>
          </w:tcPr>
          <w:p w:rsidR="003529DA" w:rsidRPr="00504069" w:rsidRDefault="003529DA" w:rsidP="00A33657">
            <w:pPr>
              <w:spacing w:after="0" w:line="240" w:lineRule="auto"/>
              <w:rPr>
                <w:rFonts w:eastAsia="Times New Roman" w:cs="Times New Roman"/>
                <w:b/>
                <w:color w:val="auto"/>
                <w:spacing w:val="0"/>
                <w:sz w:val="26"/>
                <w:szCs w:val="26"/>
              </w:rPr>
            </w:pPr>
            <w:r w:rsidRPr="00504069">
              <w:rPr>
                <w:rFonts w:eastAsia="Times New Roman" w:cs="Times New Roman"/>
                <w:b/>
                <w:color w:val="auto"/>
                <w:spacing w:val="0"/>
                <w:sz w:val="26"/>
                <w:szCs w:val="26"/>
              </w:rPr>
              <w:t> </w:t>
            </w:r>
            <w:r w:rsidRPr="003529DA">
              <w:rPr>
                <w:rFonts w:eastAsia="Times New Roman" w:cs="Times New Roman"/>
                <w:b/>
                <w:color w:val="auto"/>
                <w:spacing w:val="0"/>
                <w:sz w:val="26"/>
                <w:szCs w:val="26"/>
              </w:rPr>
              <w:t>5</w:t>
            </w:r>
          </w:p>
        </w:tc>
        <w:tc>
          <w:tcPr>
            <w:tcW w:w="8189" w:type="dxa"/>
            <w:gridSpan w:val="2"/>
            <w:shd w:val="clear" w:color="000000" w:fill="FFFFFF"/>
            <w:hideMark/>
          </w:tcPr>
          <w:p w:rsidR="003529DA" w:rsidRDefault="003529DA" w:rsidP="00A33657">
            <w:pPr>
              <w:spacing w:after="0" w:line="240" w:lineRule="auto"/>
              <w:jc w:val="both"/>
              <w:rPr>
                <w:ins w:id="88" w:author="Lương Ngọc Khang [2]" w:date="2018-03-15T13:12:00Z"/>
                <w:rFonts w:eastAsia="Times New Roman" w:cs="Times New Roman"/>
                <w:b/>
                <w:spacing w:val="0"/>
                <w:sz w:val="26"/>
                <w:szCs w:val="26"/>
              </w:rPr>
            </w:pPr>
            <w:r w:rsidRPr="00504069">
              <w:rPr>
                <w:rFonts w:eastAsia="Times New Roman" w:cs="Times New Roman"/>
                <w:b/>
                <w:spacing w:val="0"/>
                <w:sz w:val="26"/>
                <w:szCs w:val="26"/>
              </w:rPr>
              <w:t>Module Quản lý hỏi đáp, giao lưu &amp; Thăm dò ý kiến</w:t>
            </w:r>
          </w:p>
          <w:p w:rsidR="004D4194" w:rsidRPr="00504069" w:rsidRDefault="004D4194" w:rsidP="00A33657">
            <w:pPr>
              <w:spacing w:after="0" w:line="240" w:lineRule="auto"/>
              <w:jc w:val="both"/>
              <w:rPr>
                <w:rFonts w:eastAsia="Times New Roman" w:cs="Times New Roman"/>
                <w:b/>
                <w:spacing w:val="0"/>
                <w:sz w:val="26"/>
                <w:szCs w:val="26"/>
              </w:rPr>
            </w:pPr>
            <w:ins w:id="89" w:author="Lương Ngọc Khang [2]" w:date="2018-03-15T13:12:00Z">
              <w:r w:rsidRPr="004D4194">
                <w:rPr>
                  <w:rFonts w:eastAsia="Times New Roman" w:cs="Times New Roman"/>
                  <w:b/>
                  <w:spacing w:val="0"/>
                  <w:sz w:val="26"/>
                  <w:szCs w:val="26"/>
                  <w:highlight w:val="yellow"/>
                  <w:rPrChange w:id="90" w:author="Lương Ngọc Khang [2]" w:date="2018-03-15T13:12:00Z">
                    <w:rPr>
                      <w:rFonts w:eastAsia="Times New Roman" w:cs="Times New Roman"/>
                      <w:b/>
                      <w:spacing w:val="0"/>
                      <w:sz w:val="26"/>
                      <w:szCs w:val="26"/>
                    </w:rPr>
                  </w:rPrChange>
                </w:rPr>
                <w:t>(Cập nhật)</w:t>
              </w:r>
            </w:ins>
          </w:p>
        </w:tc>
        <w:tc>
          <w:tcPr>
            <w:tcW w:w="852"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c>
          <w:tcPr>
            <w:tcW w:w="820"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danh mục hỏi đáp:</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danh mục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 danh mục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danh mục</w:t>
            </w:r>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chi tiết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Trả lời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phiên bản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Kiểm duyệt câu hỏi</w:t>
            </w:r>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câu trả lời: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 câu trả lời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 câu trả lời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câu  trả lời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 câu trả lời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chi tiết câu trả lời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phiên bản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Kiểm duyệt câu trả lời.</w:t>
            </w:r>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566"/>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thăm dò ý kiến:</w:t>
            </w:r>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danh mục: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danh mục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 danh mục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danh mục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 danh mục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mục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danh mục.</w:t>
            </w:r>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danh sách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chi tiết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chi tiết phiên bản câu hỏi.</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ý kiến khác.</w:t>
            </w:r>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539"/>
        </w:trPr>
        <w:tc>
          <w:tcPr>
            <w:tcW w:w="541" w:type="dxa"/>
            <w:shd w:val="clear" w:color="000000" w:fill="FFFFFF"/>
            <w:hideMark/>
          </w:tcPr>
          <w:p w:rsidR="003529DA" w:rsidRPr="00504069" w:rsidRDefault="003529DA" w:rsidP="00A33657">
            <w:pPr>
              <w:spacing w:after="0" w:line="240" w:lineRule="auto"/>
              <w:rPr>
                <w:rFonts w:eastAsia="Times New Roman" w:cs="Times New Roman"/>
                <w:b/>
                <w:color w:val="auto"/>
                <w:spacing w:val="0"/>
                <w:sz w:val="26"/>
                <w:szCs w:val="26"/>
              </w:rPr>
            </w:pPr>
            <w:r w:rsidRPr="00504069">
              <w:rPr>
                <w:rFonts w:eastAsia="Times New Roman" w:cs="Times New Roman"/>
                <w:b/>
                <w:color w:val="auto"/>
                <w:spacing w:val="0"/>
                <w:sz w:val="26"/>
                <w:szCs w:val="26"/>
              </w:rPr>
              <w:t> </w:t>
            </w:r>
            <w:r w:rsidRPr="003529DA">
              <w:rPr>
                <w:rFonts w:eastAsia="Times New Roman" w:cs="Times New Roman"/>
                <w:b/>
                <w:color w:val="auto"/>
                <w:spacing w:val="0"/>
                <w:sz w:val="26"/>
                <w:szCs w:val="26"/>
              </w:rPr>
              <w:t>6</w:t>
            </w:r>
          </w:p>
        </w:tc>
        <w:tc>
          <w:tcPr>
            <w:tcW w:w="8189" w:type="dxa"/>
            <w:gridSpan w:val="2"/>
            <w:shd w:val="clear" w:color="000000" w:fill="FFFFFF"/>
            <w:hideMark/>
          </w:tcPr>
          <w:p w:rsidR="003529DA" w:rsidRPr="00504069" w:rsidRDefault="003529DA" w:rsidP="00A33657">
            <w:pPr>
              <w:spacing w:after="0" w:line="240" w:lineRule="auto"/>
              <w:rPr>
                <w:rFonts w:eastAsia="Times New Roman" w:cs="Times New Roman"/>
                <w:b/>
                <w:spacing w:val="0"/>
                <w:sz w:val="26"/>
                <w:szCs w:val="26"/>
              </w:rPr>
            </w:pPr>
            <w:r w:rsidRPr="00504069">
              <w:rPr>
                <w:rFonts w:eastAsia="Times New Roman" w:cs="Times New Roman"/>
                <w:b/>
                <w:spacing w:val="0"/>
                <w:sz w:val="26"/>
                <w:szCs w:val="26"/>
              </w:rPr>
              <w:t>Module Quản lý Hình ảnh – video</w:t>
            </w:r>
          </w:p>
          <w:p w:rsidR="003529DA" w:rsidRPr="00504069" w:rsidRDefault="004D4194" w:rsidP="00A33657">
            <w:pPr>
              <w:spacing w:after="0" w:line="240" w:lineRule="auto"/>
              <w:jc w:val="both"/>
              <w:rPr>
                <w:rFonts w:eastAsia="Times New Roman" w:cs="Times New Roman"/>
                <w:b/>
                <w:spacing w:val="0"/>
                <w:sz w:val="26"/>
                <w:szCs w:val="26"/>
              </w:rPr>
            </w:pPr>
            <w:ins w:id="91" w:author="Lương Ngọc Khang [2]" w:date="2018-03-15T13:19:00Z">
              <w:r w:rsidRPr="004D4194">
                <w:rPr>
                  <w:rFonts w:eastAsia="Times New Roman" w:cs="Times New Roman"/>
                  <w:b/>
                  <w:spacing w:val="0"/>
                  <w:sz w:val="26"/>
                  <w:szCs w:val="26"/>
                  <w:highlight w:val="yellow"/>
                  <w:rPrChange w:id="92" w:author="Lương Ngọc Khang [2]" w:date="2018-03-15T13:19:00Z">
                    <w:rPr>
                      <w:rFonts w:eastAsia="Times New Roman" w:cs="Times New Roman"/>
                      <w:b/>
                      <w:spacing w:val="0"/>
                      <w:sz w:val="26"/>
                      <w:szCs w:val="26"/>
                    </w:rPr>
                  </w:rPrChange>
                </w:rPr>
                <w:t>(Rà soát)</w:t>
              </w:r>
            </w:ins>
            <w:del w:id="93" w:author="Lương Ngọc Khang [2]" w:date="2018-03-15T13:19:00Z">
              <w:r w:rsidR="003529DA" w:rsidRPr="00504069" w:rsidDel="004D4194">
                <w:rPr>
                  <w:rFonts w:eastAsia="Times New Roman" w:cs="Times New Roman"/>
                  <w:b/>
                  <w:spacing w:val="0"/>
                  <w:sz w:val="26"/>
                  <w:szCs w:val="26"/>
                </w:rPr>
                <w:delText xml:space="preserve"> </w:delText>
              </w:r>
            </w:del>
          </w:p>
        </w:tc>
        <w:tc>
          <w:tcPr>
            <w:tcW w:w="852"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c>
          <w:tcPr>
            <w:tcW w:w="820"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r>
      <w:tr w:rsidR="00904049" w:rsidRPr="003529DA" w:rsidTr="003529DA">
        <w:trPr>
          <w:trHeight w:val="458"/>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hình ảnh.</w:t>
            </w:r>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danh mục hình ảnh: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 danh mục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 danh mục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danh mục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danh mục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phiên bản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mục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Duyệt / hủy duyệt danh muc</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 danh mục.</w:t>
            </w:r>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904049" w:rsidRPr="003529DA" w:rsidTr="003529DA">
        <w:trPr>
          <w:trHeight w:val="945"/>
        </w:trPr>
        <w:tc>
          <w:tcPr>
            <w:tcW w:w="541" w:type="dxa"/>
            <w:shd w:val="clear" w:color="000000" w:fill="FFFFFF"/>
          </w:tcPr>
          <w:p w:rsidR="00904049" w:rsidRPr="003529DA" w:rsidRDefault="00904049" w:rsidP="00A33657">
            <w:pPr>
              <w:spacing w:after="0" w:line="240" w:lineRule="auto"/>
              <w:rPr>
                <w:rFonts w:eastAsia="Times New Roman" w:cs="Times New Roman"/>
                <w:color w:val="auto"/>
                <w:spacing w:val="0"/>
                <w:sz w:val="26"/>
                <w:szCs w:val="26"/>
              </w:rPr>
            </w:pPr>
          </w:p>
        </w:tc>
        <w:tc>
          <w:tcPr>
            <w:tcW w:w="1945" w:type="dxa"/>
            <w:shd w:val="clear" w:color="000000" w:fill="FFFFFF"/>
          </w:tcPr>
          <w:p w:rsidR="00904049" w:rsidRPr="003529DA" w:rsidRDefault="00904049" w:rsidP="00A33657">
            <w:pPr>
              <w:spacing w:after="0" w:line="240" w:lineRule="auto"/>
              <w:rPr>
                <w:rFonts w:eastAsia="Times New Roman" w:cs="Times New Roman"/>
                <w:spacing w:val="0"/>
                <w:sz w:val="26"/>
                <w:szCs w:val="26"/>
              </w:rPr>
            </w:pPr>
          </w:p>
        </w:tc>
        <w:tc>
          <w:tcPr>
            <w:tcW w:w="6244" w:type="dxa"/>
            <w:shd w:val="clear" w:color="000000" w:fill="FFFFFF"/>
            <w:noWrap/>
          </w:tcPr>
          <w:p w:rsidR="00904049" w:rsidRPr="003529DA" w:rsidRDefault="00904049" w:rsidP="00A33657">
            <w:pPr>
              <w:spacing w:after="0" w:line="240" w:lineRule="auto"/>
              <w:rPr>
                <w:rFonts w:cs="Times New Roman"/>
                <w:iCs/>
                <w:sz w:val="26"/>
                <w:szCs w:val="26"/>
                <w:lang w:eastAsia="vi-VN"/>
              </w:rPr>
            </w:pPr>
            <w:r w:rsidRPr="003529DA">
              <w:rPr>
                <w:rFonts w:cs="Times New Roman"/>
                <w:iCs/>
                <w:sz w:val="26"/>
                <w:szCs w:val="26"/>
                <w:lang w:eastAsia="vi-VN"/>
              </w:rPr>
              <w:t>Quản lý Album ảnh:</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 album</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w:t>
            </w:r>
            <w:r w:rsidR="003529DA" w:rsidRPr="003529DA">
              <w:rPr>
                <w:rFonts w:cs="Times New Roman"/>
                <w:iCs/>
                <w:sz w:val="26"/>
                <w:szCs w:val="26"/>
                <w:lang w:eastAsia="vi-VN"/>
              </w:rPr>
              <w:t>a albu</w:t>
            </w:r>
            <w:r w:rsidRPr="003529DA">
              <w:rPr>
                <w:rFonts w:cs="Times New Roman"/>
                <w:iCs/>
                <w:sz w:val="26"/>
                <w:szCs w:val="26"/>
                <w:lang w:eastAsia="vi-VN"/>
              </w:rPr>
              <w:t>m</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Album</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album</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lastRenderedPageBreak/>
              <w:t>Xem phiên bản</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album</w:t>
            </w:r>
          </w:p>
          <w:p w:rsidR="00904049" w:rsidRPr="003529DA" w:rsidRDefault="00904049"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Duyệt / hủy duyệt album</w:t>
            </w:r>
          </w:p>
        </w:tc>
        <w:tc>
          <w:tcPr>
            <w:tcW w:w="852"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904049" w:rsidRPr="003529DA" w:rsidRDefault="00904049"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945"/>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spacing w:val="0"/>
                <w:sz w:val="26"/>
                <w:szCs w:val="26"/>
              </w:rPr>
            </w:pPr>
          </w:p>
        </w:tc>
        <w:tc>
          <w:tcPr>
            <w:tcW w:w="6244" w:type="dxa"/>
            <w:shd w:val="clear" w:color="000000" w:fill="FFFFFF"/>
            <w:noWrap/>
          </w:tcPr>
          <w:p w:rsidR="003529DA" w:rsidRPr="003529DA" w:rsidRDefault="003529DA" w:rsidP="00A33657">
            <w:pPr>
              <w:spacing w:after="0" w:line="240" w:lineRule="auto"/>
              <w:rPr>
                <w:rFonts w:cs="Times New Roman"/>
                <w:iCs/>
                <w:sz w:val="26"/>
                <w:szCs w:val="26"/>
                <w:lang w:eastAsia="vi-VN"/>
              </w:rPr>
            </w:pPr>
            <w:r w:rsidRPr="003529DA">
              <w:rPr>
                <w:rFonts w:cs="Times New Roman"/>
                <w:iCs/>
                <w:sz w:val="26"/>
                <w:szCs w:val="26"/>
                <w:lang w:eastAsia="vi-VN"/>
              </w:rPr>
              <w:t>Quản lý danh mục video:</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 danh mục</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 danh mục</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danh mục</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danh mục</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phiên bản</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mục</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Duyệt / hủy duyệt danh muc</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 danh mục.</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945"/>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spacing w:val="0"/>
                <w:sz w:val="26"/>
                <w:szCs w:val="26"/>
              </w:rPr>
            </w:pPr>
          </w:p>
        </w:tc>
        <w:tc>
          <w:tcPr>
            <w:tcW w:w="6244" w:type="dxa"/>
            <w:shd w:val="clear" w:color="000000" w:fill="FFFFFF"/>
            <w:noWrap/>
          </w:tcPr>
          <w:p w:rsidR="003529DA" w:rsidRPr="003529DA" w:rsidRDefault="003529DA" w:rsidP="00A33657">
            <w:pPr>
              <w:spacing w:after="0" w:line="240" w:lineRule="auto"/>
              <w:rPr>
                <w:rFonts w:cs="Times New Roman"/>
                <w:iCs/>
                <w:sz w:val="26"/>
                <w:szCs w:val="26"/>
                <w:lang w:eastAsia="vi-VN"/>
              </w:rPr>
            </w:pPr>
            <w:r w:rsidRPr="003529DA">
              <w:rPr>
                <w:rFonts w:cs="Times New Roman"/>
                <w:iCs/>
                <w:sz w:val="26"/>
                <w:szCs w:val="26"/>
                <w:lang w:eastAsia="vi-VN"/>
              </w:rPr>
              <w:t>Quản lý Album video:</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 album</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 album</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album</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album</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phiên bản</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album</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Duyệt / hủy duyệt album</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945"/>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6244" w:type="dxa"/>
            <w:shd w:val="clear" w:color="000000" w:fill="FFFFFF"/>
            <w:noWrap/>
          </w:tcPr>
          <w:p w:rsidR="003529DA" w:rsidRPr="003529DA" w:rsidRDefault="003529DA" w:rsidP="00A33657">
            <w:pPr>
              <w:spacing w:after="0" w:line="240" w:lineRule="auto"/>
              <w:rPr>
                <w:rFonts w:cs="Times New Roman"/>
                <w:iCs/>
                <w:color w:val="auto"/>
                <w:sz w:val="26"/>
                <w:szCs w:val="26"/>
                <w:lang w:eastAsia="vi-VN"/>
              </w:rPr>
            </w:pPr>
            <w:r w:rsidRPr="003529DA">
              <w:rPr>
                <w:rFonts w:cs="Times New Roman"/>
                <w:iCs/>
                <w:color w:val="auto"/>
                <w:sz w:val="26"/>
                <w:szCs w:val="26"/>
                <w:lang w:eastAsia="vi-VN"/>
              </w:rPr>
              <w:t>Quản lý video:</w:t>
            </w:r>
          </w:p>
          <w:p w:rsidR="003529DA" w:rsidRPr="003529DA" w:rsidRDefault="003529DA" w:rsidP="00A33657">
            <w:pPr>
              <w:pStyle w:val="ListParagraph"/>
              <w:numPr>
                <w:ilvl w:val="0"/>
                <w:numId w:val="29"/>
              </w:numPr>
              <w:spacing w:after="0" w:line="240" w:lineRule="auto"/>
              <w:jc w:val="both"/>
              <w:rPr>
                <w:rFonts w:cs="Times New Roman"/>
                <w:iCs/>
                <w:color w:val="auto"/>
                <w:sz w:val="26"/>
                <w:szCs w:val="26"/>
                <w:lang w:eastAsia="vi-VN"/>
              </w:rPr>
            </w:pPr>
            <w:r w:rsidRPr="003529DA">
              <w:rPr>
                <w:rFonts w:cs="Times New Roman"/>
                <w:iCs/>
                <w:color w:val="auto"/>
                <w:sz w:val="26"/>
                <w:szCs w:val="26"/>
                <w:lang w:eastAsia="vi-VN"/>
              </w:rPr>
              <w:t>Thêm mới</w:t>
            </w:r>
          </w:p>
          <w:p w:rsidR="003529DA" w:rsidRPr="003529DA" w:rsidRDefault="003529DA" w:rsidP="00A33657">
            <w:pPr>
              <w:pStyle w:val="ListParagraph"/>
              <w:numPr>
                <w:ilvl w:val="0"/>
                <w:numId w:val="29"/>
              </w:numPr>
              <w:spacing w:after="0" w:line="240" w:lineRule="auto"/>
              <w:jc w:val="both"/>
              <w:rPr>
                <w:rFonts w:cs="Times New Roman"/>
                <w:iCs/>
                <w:color w:val="auto"/>
                <w:sz w:val="26"/>
                <w:szCs w:val="26"/>
                <w:lang w:eastAsia="vi-VN"/>
              </w:rPr>
            </w:pPr>
            <w:r w:rsidRPr="003529DA">
              <w:rPr>
                <w:rFonts w:cs="Times New Roman"/>
                <w:iCs/>
                <w:color w:val="auto"/>
                <w:sz w:val="26"/>
                <w:szCs w:val="26"/>
                <w:lang w:eastAsia="vi-VN"/>
              </w:rPr>
              <w:t>Sửa video</w:t>
            </w:r>
          </w:p>
          <w:p w:rsidR="003529DA" w:rsidRPr="003529DA" w:rsidRDefault="003529DA" w:rsidP="00A33657">
            <w:pPr>
              <w:pStyle w:val="ListParagraph"/>
              <w:numPr>
                <w:ilvl w:val="0"/>
                <w:numId w:val="29"/>
              </w:numPr>
              <w:spacing w:after="0" w:line="240" w:lineRule="auto"/>
              <w:jc w:val="both"/>
              <w:rPr>
                <w:rFonts w:cs="Times New Roman"/>
                <w:iCs/>
                <w:color w:val="auto"/>
                <w:sz w:val="26"/>
                <w:szCs w:val="26"/>
                <w:lang w:eastAsia="vi-VN"/>
              </w:rPr>
            </w:pPr>
            <w:r w:rsidRPr="003529DA">
              <w:rPr>
                <w:rFonts w:cs="Times New Roman"/>
                <w:iCs/>
                <w:color w:val="auto"/>
                <w:sz w:val="26"/>
                <w:szCs w:val="26"/>
                <w:lang w:eastAsia="vi-VN"/>
              </w:rPr>
              <w:t>Xóa video</w:t>
            </w:r>
          </w:p>
          <w:p w:rsidR="003529DA" w:rsidRPr="003529DA" w:rsidRDefault="003529DA" w:rsidP="00A33657">
            <w:pPr>
              <w:pStyle w:val="ListParagraph"/>
              <w:numPr>
                <w:ilvl w:val="0"/>
                <w:numId w:val="29"/>
              </w:numPr>
              <w:spacing w:after="0" w:line="240" w:lineRule="auto"/>
              <w:jc w:val="both"/>
              <w:rPr>
                <w:rFonts w:cs="Times New Roman"/>
                <w:iCs/>
                <w:color w:val="auto"/>
                <w:sz w:val="26"/>
                <w:szCs w:val="26"/>
                <w:lang w:eastAsia="vi-VN"/>
              </w:rPr>
            </w:pPr>
            <w:r w:rsidRPr="003529DA">
              <w:rPr>
                <w:rFonts w:cs="Times New Roman"/>
                <w:iCs/>
                <w:color w:val="auto"/>
                <w:sz w:val="26"/>
                <w:szCs w:val="26"/>
                <w:lang w:eastAsia="vi-VN"/>
              </w:rPr>
              <w:t>Xem video</w:t>
            </w:r>
          </w:p>
          <w:p w:rsidR="003529DA" w:rsidRPr="003529DA" w:rsidRDefault="003529DA" w:rsidP="00A33657">
            <w:pPr>
              <w:pStyle w:val="ListParagraph"/>
              <w:numPr>
                <w:ilvl w:val="0"/>
                <w:numId w:val="29"/>
              </w:numPr>
              <w:spacing w:after="0" w:line="240" w:lineRule="auto"/>
              <w:jc w:val="both"/>
              <w:rPr>
                <w:rFonts w:cs="Times New Roman"/>
                <w:iCs/>
                <w:color w:val="auto"/>
                <w:sz w:val="26"/>
                <w:szCs w:val="26"/>
                <w:lang w:eastAsia="vi-VN"/>
              </w:rPr>
            </w:pPr>
            <w:r w:rsidRPr="003529DA">
              <w:rPr>
                <w:rFonts w:cs="Times New Roman"/>
                <w:iCs/>
                <w:color w:val="auto"/>
                <w:sz w:val="26"/>
                <w:szCs w:val="26"/>
                <w:lang w:eastAsia="vi-VN"/>
              </w:rPr>
              <w:t>Tìm kiếm video</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539"/>
        </w:trPr>
        <w:tc>
          <w:tcPr>
            <w:tcW w:w="541" w:type="dxa"/>
            <w:shd w:val="clear" w:color="000000" w:fill="FFFFFF"/>
            <w:hideMark/>
          </w:tcPr>
          <w:p w:rsidR="003529DA" w:rsidRPr="00504069" w:rsidRDefault="003529DA" w:rsidP="00A33657">
            <w:pPr>
              <w:spacing w:after="0" w:line="240" w:lineRule="auto"/>
              <w:rPr>
                <w:rFonts w:eastAsia="Times New Roman" w:cs="Times New Roman"/>
                <w:b/>
                <w:color w:val="auto"/>
                <w:spacing w:val="0"/>
                <w:sz w:val="26"/>
                <w:szCs w:val="26"/>
              </w:rPr>
            </w:pPr>
            <w:r w:rsidRPr="00504069">
              <w:rPr>
                <w:rFonts w:eastAsia="Times New Roman" w:cs="Times New Roman"/>
                <w:b/>
                <w:color w:val="auto"/>
                <w:spacing w:val="0"/>
                <w:sz w:val="26"/>
                <w:szCs w:val="26"/>
              </w:rPr>
              <w:t> </w:t>
            </w:r>
            <w:r w:rsidRPr="003529DA">
              <w:rPr>
                <w:rFonts w:eastAsia="Times New Roman" w:cs="Times New Roman"/>
                <w:b/>
                <w:color w:val="auto"/>
                <w:spacing w:val="0"/>
                <w:sz w:val="26"/>
                <w:szCs w:val="26"/>
              </w:rPr>
              <w:t>7</w:t>
            </w:r>
          </w:p>
        </w:tc>
        <w:tc>
          <w:tcPr>
            <w:tcW w:w="8189" w:type="dxa"/>
            <w:gridSpan w:val="2"/>
            <w:shd w:val="clear" w:color="000000" w:fill="FFFFFF"/>
            <w:hideMark/>
          </w:tcPr>
          <w:p w:rsidR="003529DA" w:rsidRPr="00504069" w:rsidRDefault="003529DA" w:rsidP="00A33657">
            <w:pPr>
              <w:spacing w:after="0" w:line="240" w:lineRule="auto"/>
              <w:jc w:val="both"/>
              <w:rPr>
                <w:rFonts w:eastAsia="Times New Roman" w:cs="Times New Roman"/>
                <w:b/>
                <w:spacing w:val="0"/>
                <w:sz w:val="26"/>
                <w:szCs w:val="26"/>
              </w:rPr>
            </w:pPr>
            <w:r w:rsidRPr="00504069">
              <w:rPr>
                <w:rFonts w:eastAsia="Times New Roman" w:cs="Times New Roman"/>
                <w:b/>
                <w:spacing w:val="0"/>
                <w:sz w:val="26"/>
                <w:szCs w:val="26"/>
              </w:rPr>
              <w:t>Module Quản lý văn bản</w:t>
            </w:r>
          </w:p>
        </w:tc>
        <w:tc>
          <w:tcPr>
            <w:tcW w:w="852"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c>
          <w:tcPr>
            <w:tcW w:w="820"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r>
      <w:tr w:rsidR="003529DA" w:rsidRPr="003529DA" w:rsidTr="003529DA">
        <w:trPr>
          <w:trHeight w:val="945"/>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spacing w:val="0"/>
                <w:sz w:val="26"/>
                <w:szCs w:val="26"/>
              </w:rPr>
            </w:pPr>
          </w:p>
        </w:tc>
        <w:tc>
          <w:tcPr>
            <w:tcW w:w="6244" w:type="dxa"/>
            <w:shd w:val="clear" w:color="000000" w:fill="FFFFFF"/>
          </w:tcPr>
          <w:p w:rsidR="003529DA" w:rsidRPr="003529DA" w:rsidRDefault="003529DA" w:rsidP="00A33657">
            <w:pPr>
              <w:spacing w:after="0" w:line="240" w:lineRule="auto"/>
              <w:rPr>
                <w:rFonts w:cs="Times New Roman"/>
                <w:iCs/>
                <w:sz w:val="26"/>
                <w:szCs w:val="26"/>
                <w:lang w:eastAsia="vi-VN"/>
              </w:rPr>
            </w:pPr>
            <w:r w:rsidRPr="003529DA">
              <w:rPr>
                <w:rFonts w:cs="Times New Roman"/>
                <w:iCs/>
                <w:sz w:val="26"/>
                <w:szCs w:val="26"/>
                <w:lang w:eastAsia="vi-VN"/>
              </w:rPr>
              <w:t>Quản trị cơ quan ban hành: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Ẩn / hiện</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theo thứ tự.</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945"/>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spacing w:val="0"/>
                <w:sz w:val="26"/>
                <w:szCs w:val="26"/>
              </w:rPr>
            </w:pPr>
          </w:p>
        </w:tc>
        <w:tc>
          <w:tcPr>
            <w:tcW w:w="6244" w:type="dxa"/>
            <w:shd w:val="clear" w:color="000000" w:fill="FFFFFF"/>
          </w:tcPr>
          <w:p w:rsidR="003529DA" w:rsidRPr="003529DA" w:rsidRDefault="003529DA" w:rsidP="00A33657">
            <w:pPr>
              <w:spacing w:after="0" w:line="240" w:lineRule="auto"/>
              <w:rPr>
                <w:rFonts w:cs="Times New Roman"/>
                <w:iCs/>
                <w:sz w:val="26"/>
                <w:szCs w:val="26"/>
                <w:lang w:eastAsia="vi-VN"/>
              </w:rPr>
            </w:pPr>
            <w:r w:rsidRPr="003529DA">
              <w:rPr>
                <w:rFonts w:cs="Times New Roman"/>
                <w:iCs/>
                <w:sz w:val="26"/>
                <w:szCs w:val="26"/>
                <w:lang w:eastAsia="vi-VN"/>
              </w:rPr>
              <w:t>Quản trị danh mục văn bản:</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Ẩn / hiện</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theo thứ tự</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945"/>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spacing w:val="0"/>
                <w:sz w:val="26"/>
                <w:szCs w:val="26"/>
              </w:rPr>
            </w:pPr>
          </w:p>
        </w:tc>
        <w:tc>
          <w:tcPr>
            <w:tcW w:w="6244" w:type="dxa"/>
            <w:shd w:val="clear" w:color="000000" w:fill="FFFFFF"/>
          </w:tcPr>
          <w:p w:rsidR="003529DA" w:rsidRPr="003529DA" w:rsidRDefault="003529DA" w:rsidP="00A33657">
            <w:pPr>
              <w:spacing w:after="0" w:line="240" w:lineRule="auto"/>
              <w:rPr>
                <w:rFonts w:cs="Times New Roman"/>
                <w:iCs/>
                <w:sz w:val="26"/>
                <w:szCs w:val="26"/>
                <w:lang w:eastAsia="vi-VN"/>
              </w:rPr>
            </w:pPr>
            <w:r w:rsidRPr="003529DA">
              <w:rPr>
                <w:rFonts w:cs="Times New Roman"/>
                <w:iCs/>
                <w:sz w:val="26"/>
                <w:szCs w:val="26"/>
                <w:lang w:eastAsia="vi-VN"/>
              </w:rPr>
              <w:t>Quản trị lĩnh vực:</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Ẩn / Hiện</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Duyệt</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945"/>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spacing w:val="0"/>
                <w:sz w:val="26"/>
                <w:szCs w:val="26"/>
              </w:rPr>
            </w:pPr>
          </w:p>
        </w:tc>
        <w:tc>
          <w:tcPr>
            <w:tcW w:w="6244" w:type="dxa"/>
            <w:shd w:val="clear" w:color="000000" w:fill="FFFFFF"/>
          </w:tcPr>
          <w:p w:rsidR="003529DA" w:rsidRPr="003529DA" w:rsidRDefault="003529DA" w:rsidP="00A33657">
            <w:pPr>
              <w:spacing w:after="0" w:line="240" w:lineRule="auto"/>
              <w:rPr>
                <w:rFonts w:cs="Times New Roman"/>
                <w:iCs/>
                <w:sz w:val="26"/>
                <w:szCs w:val="26"/>
                <w:lang w:eastAsia="vi-VN"/>
              </w:rPr>
            </w:pPr>
            <w:r w:rsidRPr="003529DA">
              <w:rPr>
                <w:rFonts w:cs="Times New Roman"/>
                <w:iCs/>
                <w:sz w:val="26"/>
                <w:szCs w:val="26"/>
                <w:lang w:eastAsia="vi-VN"/>
              </w:rPr>
              <w:t>Quản trị văn bản:</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Ẩn / Hiện</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Kiểm duyệt</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file đính kèm</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file đính kèm</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945"/>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spacing w:val="0"/>
                <w:sz w:val="26"/>
                <w:szCs w:val="26"/>
              </w:rPr>
            </w:pPr>
          </w:p>
        </w:tc>
        <w:tc>
          <w:tcPr>
            <w:tcW w:w="6244" w:type="dxa"/>
            <w:shd w:val="clear" w:color="000000" w:fill="FFFFFF"/>
          </w:tcPr>
          <w:p w:rsidR="003529DA" w:rsidRPr="003529DA" w:rsidRDefault="003529DA" w:rsidP="00A33657">
            <w:pPr>
              <w:spacing w:after="0" w:line="240" w:lineRule="auto"/>
              <w:rPr>
                <w:rFonts w:cs="Times New Roman"/>
                <w:iCs/>
                <w:sz w:val="26"/>
                <w:szCs w:val="26"/>
                <w:lang w:eastAsia="vi-VN"/>
              </w:rPr>
            </w:pPr>
            <w:r w:rsidRPr="003529DA">
              <w:rPr>
                <w:rFonts w:cs="Times New Roman"/>
                <w:iCs/>
                <w:sz w:val="26"/>
                <w:szCs w:val="26"/>
                <w:lang w:eastAsia="vi-VN"/>
              </w:rPr>
              <w:t>Tìm kiếm tra cứu văn bản:</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Theo thời gian</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Theo cơ quan ban hành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Theo cấp ban hành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Theo tiêu đề</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Theo nội dung</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Hiển thị kết quả tìm kiếm</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kết quả theo thứ tự.</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449"/>
        </w:trPr>
        <w:tc>
          <w:tcPr>
            <w:tcW w:w="541" w:type="dxa"/>
            <w:shd w:val="clear" w:color="000000" w:fill="FFFFFF"/>
            <w:hideMark/>
          </w:tcPr>
          <w:p w:rsidR="003529DA" w:rsidRPr="00504069" w:rsidRDefault="003529DA" w:rsidP="00A33657">
            <w:pPr>
              <w:spacing w:after="0" w:line="240" w:lineRule="auto"/>
              <w:rPr>
                <w:rFonts w:eastAsia="Times New Roman" w:cs="Times New Roman"/>
                <w:b/>
                <w:color w:val="auto"/>
                <w:spacing w:val="0"/>
                <w:sz w:val="26"/>
                <w:szCs w:val="26"/>
              </w:rPr>
            </w:pPr>
            <w:r w:rsidRPr="00504069">
              <w:rPr>
                <w:rFonts w:eastAsia="Times New Roman" w:cs="Times New Roman"/>
                <w:b/>
                <w:color w:val="auto"/>
                <w:spacing w:val="0"/>
                <w:sz w:val="26"/>
                <w:szCs w:val="26"/>
              </w:rPr>
              <w:t> </w:t>
            </w:r>
            <w:r w:rsidRPr="003529DA">
              <w:rPr>
                <w:rFonts w:eastAsia="Times New Roman" w:cs="Times New Roman"/>
                <w:b/>
                <w:color w:val="auto"/>
                <w:spacing w:val="0"/>
                <w:sz w:val="26"/>
                <w:szCs w:val="26"/>
              </w:rPr>
              <w:t>8</w:t>
            </w:r>
          </w:p>
        </w:tc>
        <w:tc>
          <w:tcPr>
            <w:tcW w:w="8189" w:type="dxa"/>
            <w:gridSpan w:val="2"/>
            <w:shd w:val="clear" w:color="000000" w:fill="FFFFFF"/>
            <w:hideMark/>
          </w:tcPr>
          <w:p w:rsidR="003529DA" w:rsidRDefault="003529DA" w:rsidP="00A33657">
            <w:pPr>
              <w:spacing w:after="0" w:line="240" w:lineRule="auto"/>
              <w:jc w:val="both"/>
              <w:rPr>
                <w:ins w:id="94" w:author="Lương Ngọc Khang [2]" w:date="2018-03-15T13:21:00Z"/>
                <w:rFonts w:eastAsia="Times New Roman" w:cs="Times New Roman"/>
                <w:b/>
                <w:spacing w:val="0"/>
                <w:sz w:val="26"/>
                <w:szCs w:val="26"/>
              </w:rPr>
            </w:pPr>
            <w:r w:rsidRPr="00504069">
              <w:rPr>
                <w:rFonts w:eastAsia="Times New Roman" w:cs="Times New Roman"/>
                <w:b/>
                <w:spacing w:val="0"/>
                <w:sz w:val="26"/>
                <w:szCs w:val="26"/>
              </w:rPr>
              <w:t>Module Quản lý RSS</w:t>
            </w:r>
          </w:p>
          <w:p w:rsidR="004D4194" w:rsidRPr="00504069" w:rsidRDefault="004D4194" w:rsidP="00A33657">
            <w:pPr>
              <w:spacing w:after="0" w:line="240" w:lineRule="auto"/>
              <w:jc w:val="both"/>
              <w:rPr>
                <w:rFonts w:eastAsia="Times New Roman" w:cs="Times New Roman"/>
                <w:b/>
                <w:spacing w:val="0"/>
                <w:sz w:val="26"/>
                <w:szCs w:val="26"/>
              </w:rPr>
            </w:pPr>
            <w:ins w:id="95" w:author="Lương Ngọc Khang [2]" w:date="2018-03-15T13:21:00Z">
              <w:r w:rsidRPr="004D4194">
                <w:rPr>
                  <w:rFonts w:eastAsia="Times New Roman" w:cs="Times New Roman"/>
                  <w:b/>
                  <w:spacing w:val="0"/>
                  <w:sz w:val="26"/>
                  <w:szCs w:val="26"/>
                  <w:highlight w:val="yellow"/>
                  <w:rPrChange w:id="96" w:author="Lương Ngọc Khang [2]" w:date="2018-03-15T13:21:00Z">
                    <w:rPr>
                      <w:rFonts w:eastAsia="Times New Roman" w:cs="Times New Roman"/>
                      <w:b/>
                      <w:spacing w:val="0"/>
                      <w:sz w:val="26"/>
                      <w:szCs w:val="26"/>
                    </w:rPr>
                  </w:rPrChange>
                </w:rPr>
                <w:t>(Update)</w:t>
              </w:r>
            </w:ins>
          </w:p>
        </w:tc>
        <w:tc>
          <w:tcPr>
            <w:tcW w:w="852"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c>
          <w:tcPr>
            <w:tcW w:w="820"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r>
      <w:tr w:rsidR="003529DA" w:rsidRPr="003529DA" w:rsidTr="003529DA">
        <w:trPr>
          <w:trHeight w:val="630"/>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spacing w:val="0"/>
                <w:sz w:val="26"/>
                <w:szCs w:val="26"/>
              </w:rPr>
            </w:pPr>
          </w:p>
        </w:tc>
        <w:tc>
          <w:tcPr>
            <w:tcW w:w="6244" w:type="dxa"/>
            <w:shd w:val="clear" w:color="000000" w:fill="FFFFFF"/>
            <w:noWrap/>
          </w:tcPr>
          <w:p w:rsidR="003529DA" w:rsidRPr="003529DA" w:rsidRDefault="003529DA" w:rsidP="00A33657">
            <w:pPr>
              <w:spacing w:after="0" w:line="240" w:lineRule="auto"/>
              <w:rPr>
                <w:rFonts w:cs="Times New Roman"/>
                <w:iCs/>
                <w:sz w:val="26"/>
                <w:szCs w:val="26"/>
                <w:lang w:eastAsia="vi-VN"/>
              </w:rPr>
            </w:pPr>
            <w:r w:rsidRPr="003529DA">
              <w:rPr>
                <w:rFonts w:cs="Times New Roman"/>
                <w:iCs/>
                <w:sz w:val="26"/>
                <w:szCs w:val="26"/>
                <w:lang w:eastAsia="vi-VN"/>
              </w:rPr>
              <w:t>Chuyên mục RSS:</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chuyên mục</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 chuyên mục</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chuyên mục</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 chuyên mục</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chuyên mục</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phiên bản</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Kiểm duyệt</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630"/>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spacing w:val="0"/>
                <w:sz w:val="26"/>
                <w:szCs w:val="26"/>
              </w:rPr>
            </w:pPr>
          </w:p>
        </w:tc>
        <w:tc>
          <w:tcPr>
            <w:tcW w:w="6244" w:type="dxa"/>
            <w:shd w:val="clear" w:color="000000" w:fill="FFFFFF"/>
            <w:noWrap/>
          </w:tcPr>
          <w:p w:rsidR="003529DA" w:rsidRPr="003529DA" w:rsidRDefault="003529DA" w:rsidP="00A33657">
            <w:pPr>
              <w:spacing w:after="0" w:line="240" w:lineRule="auto"/>
              <w:rPr>
                <w:rFonts w:cs="Times New Roman"/>
                <w:iCs/>
                <w:sz w:val="26"/>
                <w:szCs w:val="26"/>
                <w:lang w:eastAsia="vi-VN"/>
              </w:rPr>
            </w:pPr>
            <w:r w:rsidRPr="003529DA">
              <w:rPr>
                <w:rFonts w:cs="Times New Roman"/>
                <w:iCs/>
                <w:sz w:val="26"/>
                <w:szCs w:val="26"/>
                <w:lang w:eastAsia="vi-VN"/>
              </w:rPr>
              <w:t>Quản lý danh sách kênh RSS</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danh mục kênh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 danh mục kênh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mục kênh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theo thứ tự tăng dần.</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431"/>
        </w:trPr>
        <w:tc>
          <w:tcPr>
            <w:tcW w:w="541" w:type="dxa"/>
            <w:shd w:val="clear" w:color="000000" w:fill="FFFFFF"/>
            <w:hideMark/>
          </w:tcPr>
          <w:p w:rsidR="003529DA" w:rsidRPr="00504069" w:rsidRDefault="003529DA" w:rsidP="00A33657">
            <w:pPr>
              <w:spacing w:after="0" w:line="240" w:lineRule="auto"/>
              <w:rPr>
                <w:rFonts w:eastAsia="Times New Roman" w:cs="Times New Roman"/>
                <w:b/>
                <w:color w:val="auto"/>
                <w:spacing w:val="0"/>
                <w:sz w:val="26"/>
                <w:szCs w:val="26"/>
              </w:rPr>
            </w:pPr>
            <w:r w:rsidRPr="003529DA">
              <w:rPr>
                <w:rFonts w:eastAsia="Times New Roman" w:cs="Times New Roman"/>
                <w:b/>
                <w:color w:val="auto"/>
                <w:spacing w:val="0"/>
                <w:sz w:val="26"/>
                <w:szCs w:val="26"/>
              </w:rPr>
              <w:t>9</w:t>
            </w:r>
            <w:r w:rsidRPr="00504069">
              <w:rPr>
                <w:rFonts w:eastAsia="Times New Roman" w:cs="Times New Roman"/>
                <w:b/>
                <w:color w:val="auto"/>
                <w:spacing w:val="0"/>
                <w:sz w:val="26"/>
                <w:szCs w:val="26"/>
              </w:rPr>
              <w:t> </w:t>
            </w:r>
          </w:p>
        </w:tc>
        <w:tc>
          <w:tcPr>
            <w:tcW w:w="8189" w:type="dxa"/>
            <w:gridSpan w:val="2"/>
            <w:shd w:val="clear" w:color="000000" w:fill="FFFFFF"/>
            <w:hideMark/>
          </w:tcPr>
          <w:p w:rsidR="003529DA" w:rsidRDefault="003529DA" w:rsidP="00A33657">
            <w:pPr>
              <w:spacing w:after="0" w:line="240" w:lineRule="auto"/>
              <w:jc w:val="both"/>
              <w:rPr>
                <w:ins w:id="97" w:author="Lương Ngọc Khang [2]" w:date="2018-03-15T13:22:00Z"/>
                <w:rFonts w:eastAsia="Times New Roman" w:cs="Times New Roman"/>
                <w:b/>
                <w:spacing w:val="0"/>
                <w:sz w:val="26"/>
                <w:szCs w:val="26"/>
              </w:rPr>
            </w:pPr>
            <w:r w:rsidRPr="00504069">
              <w:rPr>
                <w:rFonts w:eastAsia="Times New Roman" w:cs="Times New Roman"/>
                <w:b/>
                <w:spacing w:val="0"/>
                <w:sz w:val="26"/>
                <w:szCs w:val="26"/>
              </w:rPr>
              <w:t>Module Quản lý Menu và sitemap</w:t>
            </w:r>
          </w:p>
          <w:p w:rsidR="00E1412C" w:rsidRPr="00504069" w:rsidRDefault="00E1412C" w:rsidP="00A33657">
            <w:pPr>
              <w:spacing w:after="0" w:line="240" w:lineRule="auto"/>
              <w:jc w:val="both"/>
              <w:rPr>
                <w:rFonts w:eastAsia="Times New Roman" w:cs="Times New Roman"/>
                <w:b/>
                <w:spacing w:val="0"/>
                <w:sz w:val="26"/>
                <w:szCs w:val="26"/>
              </w:rPr>
            </w:pPr>
            <w:ins w:id="98" w:author="Lương Ngọc Khang [2]" w:date="2018-03-15T13:22:00Z">
              <w:r>
                <w:rPr>
                  <w:rFonts w:eastAsia="Times New Roman" w:cs="Times New Roman"/>
                  <w:b/>
                  <w:spacing w:val="0"/>
                  <w:sz w:val="26"/>
                  <w:szCs w:val="26"/>
                </w:rPr>
                <w:t>(Update)</w:t>
              </w:r>
            </w:ins>
          </w:p>
        </w:tc>
        <w:tc>
          <w:tcPr>
            <w:tcW w:w="852"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c>
          <w:tcPr>
            <w:tcW w:w="820"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r>
      <w:tr w:rsidR="003529DA" w:rsidRPr="003529DA" w:rsidTr="003529DA">
        <w:trPr>
          <w:trHeight w:val="630"/>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spacing w:val="0"/>
                <w:sz w:val="26"/>
                <w:szCs w:val="26"/>
              </w:rPr>
            </w:pPr>
          </w:p>
        </w:tc>
        <w:tc>
          <w:tcPr>
            <w:tcW w:w="6244" w:type="dxa"/>
            <w:shd w:val="clear" w:color="000000" w:fill="FFFFFF"/>
            <w:noWrap/>
          </w:tcPr>
          <w:p w:rsidR="003529DA" w:rsidRPr="003529DA" w:rsidRDefault="003529DA" w:rsidP="00A33657">
            <w:pPr>
              <w:spacing w:after="0" w:line="240" w:lineRule="auto"/>
              <w:rPr>
                <w:rFonts w:cs="Times New Roman"/>
                <w:iCs/>
                <w:sz w:val="26"/>
                <w:szCs w:val="26"/>
                <w:lang w:eastAsia="vi-VN"/>
              </w:rPr>
            </w:pPr>
            <w:r w:rsidRPr="003529DA">
              <w:rPr>
                <w:rFonts w:cs="Times New Roman"/>
                <w:iCs/>
                <w:sz w:val="26"/>
                <w:szCs w:val="26"/>
                <w:lang w:eastAsia="vi-VN"/>
              </w:rPr>
              <w:t>Quản lý sitemap:</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 nhánh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 nhánh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nhanh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theo thứ tự</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Ẩn / Hiện sitemap</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440"/>
        </w:trPr>
        <w:tc>
          <w:tcPr>
            <w:tcW w:w="541" w:type="dxa"/>
            <w:shd w:val="clear" w:color="000000" w:fill="FFFFFF"/>
            <w:hideMark/>
          </w:tcPr>
          <w:p w:rsidR="003529DA" w:rsidRPr="00504069" w:rsidRDefault="003529DA" w:rsidP="00A33657">
            <w:pPr>
              <w:spacing w:after="0" w:line="240" w:lineRule="auto"/>
              <w:rPr>
                <w:rFonts w:eastAsia="Times New Roman" w:cs="Times New Roman"/>
                <w:b/>
                <w:color w:val="auto"/>
                <w:spacing w:val="0"/>
                <w:sz w:val="26"/>
                <w:szCs w:val="26"/>
              </w:rPr>
            </w:pPr>
            <w:r w:rsidRPr="00504069">
              <w:rPr>
                <w:rFonts w:eastAsia="Times New Roman" w:cs="Times New Roman"/>
                <w:b/>
                <w:color w:val="auto"/>
                <w:spacing w:val="0"/>
                <w:sz w:val="26"/>
                <w:szCs w:val="26"/>
              </w:rPr>
              <w:t> </w:t>
            </w:r>
            <w:r w:rsidRPr="003529DA">
              <w:rPr>
                <w:rFonts w:eastAsia="Times New Roman" w:cs="Times New Roman"/>
                <w:b/>
                <w:color w:val="auto"/>
                <w:spacing w:val="0"/>
                <w:sz w:val="26"/>
                <w:szCs w:val="26"/>
              </w:rPr>
              <w:t>10</w:t>
            </w:r>
          </w:p>
        </w:tc>
        <w:tc>
          <w:tcPr>
            <w:tcW w:w="8189" w:type="dxa"/>
            <w:gridSpan w:val="2"/>
            <w:shd w:val="clear" w:color="000000" w:fill="FFFFFF"/>
            <w:hideMark/>
          </w:tcPr>
          <w:p w:rsidR="003529DA" w:rsidRPr="00504069" w:rsidRDefault="003529DA" w:rsidP="00A33657">
            <w:pPr>
              <w:spacing w:after="0" w:line="240" w:lineRule="auto"/>
              <w:jc w:val="both"/>
              <w:rPr>
                <w:rFonts w:eastAsia="Times New Roman" w:cs="Times New Roman"/>
                <w:b/>
                <w:spacing w:val="0"/>
                <w:sz w:val="26"/>
                <w:szCs w:val="26"/>
              </w:rPr>
            </w:pPr>
            <w:r w:rsidRPr="00504069">
              <w:rPr>
                <w:rFonts w:eastAsia="Times New Roman" w:cs="Times New Roman"/>
                <w:b/>
                <w:spacing w:val="0"/>
                <w:sz w:val="26"/>
                <w:szCs w:val="26"/>
              </w:rPr>
              <w:t>Module Quản lý liên kết và quảng cáo</w:t>
            </w:r>
          </w:p>
        </w:tc>
        <w:tc>
          <w:tcPr>
            <w:tcW w:w="852"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c>
          <w:tcPr>
            <w:tcW w:w="820" w:type="dxa"/>
            <w:shd w:val="clear" w:color="000000" w:fill="FFFFFF"/>
            <w:hideMark/>
          </w:tcPr>
          <w:p w:rsidR="003529DA" w:rsidRPr="00504069" w:rsidRDefault="003529DA" w:rsidP="00A33657">
            <w:pPr>
              <w:spacing w:after="0" w:line="240" w:lineRule="auto"/>
              <w:jc w:val="center"/>
              <w:rPr>
                <w:rFonts w:eastAsia="Times New Roman" w:cs="Times New Roman"/>
                <w:color w:val="auto"/>
                <w:spacing w:val="0"/>
                <w:sz w:val="26"/>
                <w:szCs w:val="26"/>
              </w:rPr>
            </w:pPr>
            <w:r w:rsidRPr="00504069">
              <w:rPr>
                <w:rFonts w:eastAsia="Times New Roman" w:cs="Times New Roman"/>
                <w:color w:val="auto"/>
                <w:spacing w:val="0"/>
                <w:sz w:val="26"/>
                <w:szCs w:val="26"/>
              </w:rPr>
              <w:t> </w:t>
            </w:r>
          </w:p>
        </w:tc>
      </w:tr>
      <w:tr w:rsidR="003529DA" w:rsidRPr="003529DA" w:rsidTr="003529DA">
        <w:trPr>
          <w:trHeight w:val="630"/>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spacing w:val="0"/>
                <w:sz w:val="26"/>
                <w:szCs w:val="26"/>
              </w:rPr>
            </w:pPr>
          </w:p>
        </w:tc>
        <w:tc>
          <w:tcPr>
            <w:tcW w:w="6244" w:type="dxa"/>
            <w:shd w:val="clear" w:color="000000" w:fill="FFFFFF"/>
            <w:noWrap/>
          </w:tcPr>
          <w:p w:rsidR="003529DA" w:rsidRPr="003529DA" w:rsidRDefault="003529DA" w:rsidP="00A33657">
            <w:pPr>
              <w:spacing w:after="0" w:line="240" w:lineRule="auto"/>
              <w:rPr>
                <w:rFonts w:cs="Times New Roman"/>
                <w:iCs/>
                <w:sz w:val="26"/>
                <w:szCs w:val="26"/>
                <w:lang w:eastAsia="vi-VN"/>
              </w:rPr>
            </w:pPr>
            <w:r w:rsidRPr="003529DA">
              <w:rPr>
                <w:rFonts w:cs="Times New Roman"/>
                <w:iCs/>
                <w:sz w:val="26"/>
                <w:szCs w:val="26"/>
                <w:lang w:eastAsia="vi-VN"/>
              </w:rPr>
              <w:t>Quản lý liên kết:</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 liên kết</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 liên kết</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 liên kết.</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chi tiết từng liên kết.</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Ẩn / hiện liên kết.</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630"/>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spacing w:val="0"/>
                <w:sz w:val="26"/>
                <w:szCs w:val="26"/>
              </w:rPr>
            </w:pPr>
          </w:p>
        </w:tc>
        <w:tc>
          <w:tcPr>
            <w:tcW w:w="6244" w:type="dxa"/>
            <w:shd w:val="clear" w:color="000000" w:fill="FFFFFF"/>
            <w:noWrap/>
          </w:tcPr>
          <w:p w:rsidR="003529DA" w:rsidRPr="003529DA" w:rsidRDefault="003529DA" w:rsidP="00A33657">
            <w:pPr>
              <w:spacing w:after="0" w:line="240" w:lineRule="auto"/>
              <w:rPr>
                <w:rFonts w:cs="Times New Roman"/>
                <w:iCs/>
                <w:sz w:val="26"/>
                <w:szCs w:val="26"/>
                <w:lang w:eastAsia="vi-VN"/>
              </w:rPr>
            </w:pPr>
            <w:r w:rsidRPr="003529DA">
              <w:rPr>
                <w:rFonts w:cs="Times New Roman"/>
                <w:iCs/>
                <w:sz w:val="26"/>
                <w:szCs w:val="26"/>
                <w:lang w:eastAsia="vi-VN"/>
              </w:rPr>
              <w:t>Quản lý danh mục quảng cáo:</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Xem danh sách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theo thứ tự.</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Tr="003529DA">
        <w:trPr>
          <w:trHeight w:val="630"/>
        </w:trPr>
        <w:tc>
          <w:tcPr>
            <w:tcW w:w="541" w:type="dxa"/>
            <w:shd w:val="clear" w:color="000000" w:fill="FFFFFF"/>
          </w:tcPr>
          <w:p w:rsidR="003529DA" w:rsidRPr="003529DA" w:rsidRDefault="003529DA" w:rsidP="00A33657">
            <w:pPr>
              <w:spacing w:after="0" w:line="240" w:lineRule="auto"/>
              <w:rPr>
                <w:rFonts w:eastAsia="Times New Roman" w:cs="Times New Roman"/>
                <w:color w:val="auto"/>
                <w:spacing w:val="0"/>
                <w:sz w:val="26"/>
                <w:szCs w:val="26"/>
              </w:rPr>
            </w:pPr>
          </w:p>
        </w:tc>
        <w:tc>
          <w:tcPr>
            <w:tcW w:w="1945" w:type="dxa"/>
            <w:shd w:val="clear" w:color="000000" w:fill="FFFFFF"/>
          </w:tcPr>
          <w:p w:rsidR="003529DA" w:rsidRPr="003529DA" w:rsidRDefault="003529DA" w:rsidP="00A33657">
            <w:pPr>
              <w:spacing w:after="0" w:line="240" w:lineRule="auto"/>
              <w:rPr>
                <w:rFonts w:eastAsia="Times New Roman" w:cs="Times New Roman"/>
                <w:spacing w:val="0"/>
                <w:sz w:val="26"/>
                <w:szCs w:val="26"/>
              </w:rPr>
            </w:pPr>
          </w:p>
        </w:tc>
        <w:tc>
          <w:tcPr>
            <w:tcW w:w="6244" w:type="dxa"/>
            <w:shd w:val="clear" w:color="000000" w:fill="FFFFFF"/>
            <w:noWrap/>
          </w:tcPr>
          <w:p w:rsidR="003529DA" w:rsidRPr="003529DA" w:rsidRDefault="003529DA" w:rsidP="00A33657">
            <w:pPr>
              <w:spacing w:after="0" w:line="240" w:lineRule="auto"/>
              <w:rPr>
                <w:rFonts w:cs="Times New Roman"/>
                <w:iCs/>
                <w:sz w:val="26"/>
                <w:szCs w:val="26"/>
                <w:lang w:eastAsia="vi-VN"/>
              </w:rPr>
            </w:pPr>
            <w:r w:rsidRPr="003529DA">
              <w:rPr>
                <w:rFonts w:cs="Times New Roman"/>
                <w:iCs/>
                <w:sz w:val="26"/>
                <w:szCs w:val="26"/>
                <w:lang w:eastAsia="vi-VN"/>
              </w:rPr>
              <w:t>Thông tin quảng cáo:</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w:t>
            </w:r>
            <w:bookmarkStart w:id="99" w:name="_GoBack"/>
            <w:bookmarkEnd w:id="99"/>
            <w:r w:rsidRPr="003529DA">
              <w:rPr>
                <w:rFonts w:cs="Times New Roman"/>
                <w:iCs/>
                <w:sz w:val="26"/>
                <w:szCs w:val="26"/>
                <w:lang w:eastAsia="vi-VN"/>
              </w:rPr>
              <w:t>em danh sách</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Thêm mới</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Sửa</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Xóa</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Tìm kiếm</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Sắp xếp theo thứ tự.</w:t>
            </w:r>
          </w:p>
          <w:p w:rsidR="003529DA" w:rsidRPr="003529DA" w:rsidRDefault="003529DA" w:rsidP="00A33657">
            <w:pPr>
              <w:pStyle w:val="ListParagraph"/>
              <w:numPr>
                <w:ilvl w:val="0"/>
                <w:numId w:val="29"/>
              </w:numPr>
              <w:spacing w:after="0" w:line="240" w:lineRule="auto"/>
              <w:jc w:val="both"/>
              <w:rPr>
                <w:rFonts w:cs="Times New Roman"/>
                <w:iCs/>
                <w:sz w:val="26"/>
                <w:szCs w:val="26"/>
                <w:lang w:eastAsia="vi-VN"/>
              </w:rPr>
            </w:pPr>
            <w:r w:rsidRPr="003529DA">
              <w:rPr>
                <w:rFonts w:cs="Times New Roman"/>
                <w:iCs/>
                <w:sz w:val="26"/>
                <w:szCs w:val="26"/>
                <w:lang w:eastAsia="vi-VN"/>
              </w:rPr>
              <w:t>Ẩn / Hiện</w:t>
            </w:r>
          </w:p>
        </w:tc>
        <w:tc>
          <w:tcPr>
            <w:tcW w:w="852"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c>
          <w:tcPr>
            <w:tcW w:w="820" w:type="dxa"/>
            <w:shd w:val="clear" w:color="000000" w:fill="FFFFFF"/>
          </w:tcPr>
          <w:p w:rsidR="003529DA" w:rsidRPr="003529DA" w:rsidRDefault="003529DA" w:rsidP="00A33657">
            <w:pPr>
              <w:spacing w:after="0" w:line="240" w:lineRule="auto"/>
              <w:jc w:val="center"/>
              <w:rPr>
                <w:rFonts w:eastAsia="Times New Roman" w:cs="Times New Roman"/>
                <w:color w:val="auto"/>
                <w:spacing w:val="0"/>
                <w:sz w:val="26"/>
                <w:szCs w:val="26"/>
              </w:rPr>
            </w:pPr>
          </w:p>
        </w:tc>
      </w:tr>
      <w:tr w:rsidR="003529DA" w:rsidRPr="003529DA" w:rsidDel="00E836BB" w:rsidTr="003529DA">
        <w:trPr>
          <w:trHeight w:val="431"/>
          <w:del w:id="100" w:author="Lương Ngọc Khang" w:date="2017-09-30T09:28:00Z"/>
        </w:trPr>
        <w:tc>
          <w:tcPr>
            <w:tcW w:w="541" w:type="dxa"/>
            <w:shd w:val="clear" w:color="000000" w:fill="FFFFFF"/>
            <w:hideMark/>
          </w:tcPr>
          <w:p w:rsidR="003529DA" w:rsidRPr="00504069" w:rsidDel="00E836BB" w:rsidRDefault="003529DA" w:rsidP="00A33657">
            <w:pPr>
              <w:spacing w:after="0" w:line="240" w:lineRule="auto"/>
              <w:rPr>
                <w:del w:id="101" w:author="Lương Ngọc Khang" w:date="2017-09-30T09:28:00Z"/>
                <w:rFonts w:eastAsia="Times New Roman" w:cs="Times New Roman"/>
                <w:b/>
                <w:color w:val="auto"/>
                <w:spacing w:val="0"/>
                <w:sz w:val="26"/>
                <w:szCs w:val="26"/>
              </w:rPr>
            </w:pPr>
            <w:del w:id="102" w:author="Lương Ngọc Khang" w:date="2017-09-30T09:28:00Z">
              <w:r w:rsidRPr="003529DA" w:rsidDel="00E836BB">
                <w:rPr>
                  <w:rFonts w:eastAsia="Times New Roman" w:cs="Times New Roman"/>
                  <w:b/>
                  <w:color w:val="auto"/>
                  <w:spacing w:val="0"/>
                  <w:sz w:val="26"/>
                  <w:szCs w:val="26"/>
                </w:rPr>
                <w:delText>11</w:delText>
              </w:r>
              <w:r w:rsidRPr="00504069" w:rsidDel="00E836BB">
                <w:rPr>
                  <w:rFonts w:eastAsia="Times New Roman" w:cs="Times New Roman"/>
                  <w:b/>
                  <w:color w:val="auto"/>
                  <w:spacing w:val="0"/>
                  <w:sz w:val="26"/>
                  <w:szCs w:val="26"/>
                </w:rPr>
                <w:delText> </w:delText>
              </w:r>
            </w:del>
          </w:p>
        </w:tc>
        <w:tc>
          <w:tcPr>
            <w:tcW w:w="8189" w:type="dxa"/>
            <w:gridSpan w:val="2"/>
            <w:shd w:val="clear" w:color="000000" w:fill="FFFFFF"/>
            <w:hideMark/>
          </w:tcPr>
          <w:p w:rsidR="003529DA" w:rsidRPr="00504069" w:rsidDel="00E836BB" w:rsidRDefault="003529DA" w:rsidP="00A33657">
            <w:pPr>
              <w:spacing w:after="0" w:line="240" w:lineRule="auto"/>
              <w:rPr>
                <w:del w:id="103" w:author="Lương Ngọc Khang" w:date="2017-09-30T09:28:00Z"/>
                <w:rFonts w:eastAsia="Times New Roman" w:cs="Times New Roman"/>
                <w:b/>
                <w:spacing w:val="0"/>
                <w:sz w:val="26"/>
                <w:szCs w:val="26"/>
              </w:rPr>
            </w:pPr>
            <w:del w:id="104" w:author="Lương Ngọc Khang" w:date="2017-09-30T09:28:00Z">
              <w:r w:rsidRPr="00504069" w:rsidDel="00E836BB">
                <w:rPr>
                  <w:rFonts w:eastAsia="Times New Roman" w:cs="Times New Roman"/>
                  <w:b/>
                  <w:spacing w:val="0"/>
                  <w:sz w:val="26"/>
                  <w:szCs w:val="26"/>
                </w:rPr>
                <w:delText>Module ứng dụng tra cứu thông tin sự cố an toàn thông tin</w:delText>
              </w:r>
            </w:del>
          </w:p>
        </w:tc>
        <w:tc>
          <w:tcPr>
            <w:tcW w:w="852" w:type="dxa"/>
            <w:shd w:val="clear" w:color="000000" w:fill="FFFFFF"/>
            <w:hideMark/>
          </w:tcPr>
          <w:p w:rsidR="003529DA" w:rsidRPr="00504069" w:rsidDel="00E836BB" w:rsidRDefault="003529DA" w:rsidP="00A33657">
            <w:pPr>
              <w:spacing w:after="0" w:line="240" w:lineRule="auto"/>
              <w:jc w:val="center"/>
              <w:rPr>
                <w:del w:id="105" w:author="Lương Ngọc Khang" w:date="2017-09-30T09:28:00Z"/>
                <w:rFonts w:eastAsia="Times New Roman" w:cs="Times New Roman"/>
                <w:color w:val="auto"/>
                <w:spacing w:val="0"/>
                <w:sz w:val="26"/>
                <w:szCs w:val="26"/>
              </w:rPr>
            </w:pPr>
            <w:del w:id="106" w:author="Lương Ngọc Khang" w:date="2017-09-30T09:28:00Z">
              <w:r w:rsidRPr="00504069" w:rsidDel="00E836BB">
                <w:rPr>
                  <w:rFonts w:eastAsia="Times New Roman" w:cs="Times New Roman"/>
                  <w:color w:val="auto"/>
                  <w:spacing w:val="0"/>
                  <w:sz w:val="26"/>
                  <w:szCs w:val="26"/>
                </w:rPr>
                <w:delText> </w:delText>
              </w:r>
            </w:del>
          </w:p>
        </w:tc>
        <w:tc>
          <w:tcPr>
            <w:tcW w:w="820" w:type="dxa"/>
            <w:shd w:val="clear" w:color="000000" w:fill="FFFFFF"/>
            <w:hideMark/>
          </w:tcPr>
          <w:p w:rsidR="003529DA" w:rsidRPr="00504069" w:rsidDel="00E836BB" w:rsidRDefault="003529DA" w:rsidP="00A33657">
            <w:pPr>
              <w:spacing w:after="0" w:line="240" w:lineRule="auto"/>
              <w:jc w:val="center"/>
              <w:rPr>
                <w:del w:id="107" w:author="Lương Ngọc Khang" w:date="2017-09-30T09:28:00Z"/>
                <w:rFonts w:eastAsia="Times New Roman" w:cs="Times New Roman"/>
                <w:color w:val="auto"/>
                <w:spacing w:val="0"/>
                <w:sz w:val="26"/>
                <w:szCs w:val="26"/>
              </w:rPr>
            </w:pPr>
            <w:del w:id="108" w:author="Lương Ngọc Khang" w:date="2017-09-30T09:28:00Z">
              <w:r w:rsidRPr="00504069" w:rsidDel="00E836BB">
                <w:rPr>
                  <w:rFonts w:eastAsia="Times New Roman" w:cs="Times New Roman"/>
                  <w:color w:val="auto"/>
                  <w:spacing w:val="0"/>
                  <w:sz w:val="26"/>
                  <w:szCs w:val="26"/>
                </w:rPr>
                <w:delText> </w:delText>
              </w:r>
            </w:del>
          </w:p>
        </w:tc>
      </w:tr>
      <w:tr w:rsidR="003529DA" w:rsidRPr="003529DA" w:rsidDel="00E836BB" w:rsidTr="003529DA">
        <w:trPr>
          <w:trHeight w:val="945"/>
          <w:del w:id="109" w:author="Lương Ngọc Khang" w:date="2017-09-30T09:28:00Z"/>
        </w:trPr>
        <w:tc>
          <w:tcPr>
            <w:tcW w:w="541" w:type="dxa"/>
            <w:shd w:val="clear" w:color="000000" w:fill="FFFFFF"/>
          </w:tcPr>
          <w:p w:rsidR="003529DA" w:rsidRPr="003529DA" w:rsidDel="00E836BB" w:rsidRDefault="003529DA" w:rsidP="00A33657">
            <w:pPr>
              <w:spacing w:after="0" w:line="240" w:lineRule="auto"/>
              <w:rPr>
                <w:del w:id="110" w:author="Lương Ngọc Khang" w:date="2017-09-30T09:28:00Z"/>
                <w:rFonts w:eastAsia="Times New Roman" w:cs="Times New Roman"/>
                <w:color w:val="auto"/>
                <w:spacing w:val="0"/>
                <w:sz w:val="26"/>
                <w:szCs w:val="26"/>
              </w:rPr>
            </w:pPr>
          </w:p>
        </w:tc>
        <w:tc>
          <w:tcPr>
            <w:tcW w:w="1945" w:type="dxa"/>
            <w:shd w:val="clear" w:color="000000" w:fill="FFFFFF"/>
          </w:tcPr>
          <w:p w:rsidR="003529DA" w:rsidRPr="003529DA" w:rsidDel="00E836BB" w:rsidRDefault="003529DA" w:rsidP="00A33657">
            <w:pPr>
              <w:spacing w:after="0" w:line="240" w:lineRule="auto"/>
              <w:rPr>
                <w:del w:id="111" w:author="Lương Ngọc Khang" w:date="2017-09-30T09:28:00Z"/>
                <w:rFonts w:eastAsia="Times New Roman" w:cs="Times New Roman"/>
                <w:spacing w:val="0"/>
                <w:sz w:val="26"/>
                <w:szCs w:val="26"/>
              </w:rPr>
            </w:pPr>
          </w:p>
        </w:tc>
        <w:tc>
          <w:tcPr>
            <w:tcW w:w="6244" w:type="dxa"/>
            <w:shd w:val="clear" w:color="000000" w:fill="FFFFFF"/>
            <w:vAlign w:val="center"/>
          </w:tcPr>
          <w:p w:rsidR="003529DA" w:rsidRPr="003529DA" w:rsidDel="00E836BB" w:rsidRDefault="003529DA" w:rsidP="00A33657">
            <w:pPr>
              <w:spacing w:after="0" w:line="240" w:lineRule="auto"/>
              <w:rPr>
                <w:del w:id="112" w:author="Lương Ngọc Khang" w:date="2017-09-30T09:28:00Z"/>
                <w:rFonts w:eastAsia="Times New Roman" w:cs="Times New Roman"/>
                <w:spacing w:val="0"/>
                <w:sz w:val="26"/>
                <w:szCs w:val="26"/>
              </w:rPr>
            </w:pPr>
            <w:del w:id="113" w:author="Lương Ngọc Khang" w:date="2017-09-30T09:28:00Z">
              <w:r w:rsidRPr="00504069" w:rsidDel="00E836BB">
                <w:rPr>
                  <w:rFonts w:eastAsia="Times New Roman" w:cs="Times New Roman"/>
                  <w:spacing w:val="0"/>
                  <w:sz w:val="26"/>
                  <w:szCs w:val="26"/>
                </w:rPr>
                <w:delText>Module cho phép người dùng có thể tra cứu sự cố theo các tiêu chí có sẵn.</w:delText>
              </w:r>
            </w:del>
          </w:p>
        </w:tc>
        <w:tc>
          <w:tcPr>
            <w:tcW w:w="852" w:type="dxa"/>
            <w:shd w:val="clear" w:color="000000" w:fill="FFFFFF"/>
          </w:tcPr>
          <w:p w:rsidR="003529DA" w:rsidRPr="003529DA" w:rsidDel="00E836BB" w:rsidRDefault="003529DA" w:rsidP="00A33657">
            <w:pPr>
              <w:spacing w:after="0" w:line="240" w:lineRule="auto"/>
              <w:jc w:val="center"/>
              <w:rPr>
                <w:del w:id="114" w:author="Lương Ngọc Khang" w:date="2017-09-30T09:28:00Z"/>
                <w:rFonts w:eastAsia="Times New Roman" w:cs="Times New Roman"/>
                <w:color w:val="auto"/>
                <w:spacing w:val="0"/>
                <w:sz w:val="26"/>
                <w:szCs w:val="26"/>
              </w:rPr>
            </w:pPr>
          </w:p>
        </w:tc>
        <w:tc>
          <w:tcPr>
            <w:tcW w:w="820" w:type="dxa"/>
            <w:shd w:val="clear" w:color="000000" w:fill="FFFFFF"/>
          </w:tcPr>
          <w:p w:rsidR="003529DA" w:rsidRPr="003529DA" w:rsidDel="00E836BB" w:rsidRDefault="003529DA" w:rsidP="00A33657">
            <w:pPr>
              <w:spacing w:after="0" w:line="240" w:lineRule="auto"/>
              <w:jc w:val="center"/>
              <w:rPr>
                <w:del w:id="115" w:author="Lương Ngọc Khang" w:date="2017-09-30T09:28:00Z"/>
                <w:rFonts w:eastAsia="Times New Roman" w:cs="Times New Roman"/>
                <w:color w:val="auto"/>
                <w:spacing w:val="0"/>
                <w:sz w:val="26"/>
                <w:szCs w:val="26"/>
              </w:rPr>
            </w:pPr>
          </w:p>
        </w:tc>
      </w:tr>
      <w:tr w:rsidR="003529DA" w:rsidRPr="003529DA" w:rsidDel="00E836BB" w:rsidTr="003529DA">
        <w:trPr>
          <w:trHeight w:val="530"/>
          <w:del w:id="116" w:author="Lương Ngọc Khang" w:date="2017-09-30T09:28:00Z"/>
        </w:trPr>
        <w:tc>
          <w:tcPr>
            <w:tcW w:w="541" w:type="dxa"/>
            <w:shd w:val="clear" w:color="000000" w:fill="FFFFFF"/>
            <w:hideMark/>
          </w:tcPr>
          <w:p w:rsidR="003529DA" w:rsidRPr="00504069" w:rsidDel="00E836BB" w:rsidRDefault="003529DA" w:rsidP="00A33657">
            <w:pPr>
              <w:spacing w:after="0" w:line="240" w:lineRule="auto"/>
              <w:rPr>
                <w:del w:id="117" w:author="Lương Ngọc Khang" w:date="2017-09-30T09:28:00Z"/>
                <w:rFonts w:eastAsia="Times New Roman" w:cs="Times New Roman"/>
                <w:b/>
                <w:color w:val="auto"/>
                <w:spacing w:val="0"/>
                <w:sz w:val="26"/>
                <w:szCs w:val="26"/>
              </w:rPr>
            </w:pPr>
            <w:del w:id="118" w:author="Lương Ngọc Khang" w:date="2017-09-30T09:28:00Z">
              <w:r w:rsidRPr="00504069" w:rsidDel="00E836BB">
                <w:rPr>
                  <w:rFonts w:eastAsia="Times New Roman" w:cs="Times New Roman"/>
                  <w:b/>
                  <w:color w:val="auto"/>
                  <w:spacing w:val="0"/>
                  <w:sz w:val="26"/>
                  <w:szCs w:val="26"/>
                </w:rPr>
                <w:delText> </w:delText>
              </w:r>
              <w:r w:rsidRPr="003529DA" w:rsidDel="00E836BB">
                <w:rPr>
                  <w:rFonts w:eastAsia="Times New Roman" w:cs="Times New Roman"/>
                  <w:b/>
                  <w:color w:val="auto"/>
                  <w:spacing w:val="0"/>
                  <w:sz w:val="26"/>
                  <w:szCs w:val="26"/>
                </w:rPr>
                <w:delText>12</w:delText>
              </w:r>
            </w:del>
          </w:p>
        </w:tc>
        <w:tc>
          <w:tcPr>
            <w:tcW w:w="8189" w:type="dxa"/>
            <w:gridSpan w:val="2"/>
            <w:shd w:val="clear" w:color="000000" w:fill="FFFFFF"/>
            <w:hideMark/>
          </w:tcPr>
          <w:p w:rsidR="003529DA" w:rsidRPr="00504069" w:rsidDel="00E836BB" w:rsidRDefault="003529DA" w:rsidP="004D5642">
            <w:pPr>
              <w:spacing w:after="0" w:line="240" w:lineRule="auto"/>
              <w:rPr>
                <w:del w:id="119" w:author="Lương Ngọc Khang" w:date="2017-09-30T09:28:00Z"/>
                <w:rFonts w:eastAsia="Times New Roman" w:cs="Times New Roman"/>
                <w:spacing w:val="0"/>
                <w:sz w:val="26"/>
                <w:szCs w:val="26"/>
              </w:rPr>
            </w:pPr>
            <w:del w:id="120" w:author="Lương Ngọc Khang" w:date="2017-09-30T09:28:00Z">
              <w:r w:rsidRPr="00504069" w:rsidDel="00E836BB">
                <w:rPr>
                  <w:rFonts w:eastAsia="Times New Roman" w:cs="Times New Roman"/>
                  <w:b/>
                  <w:spacing w:val="0"/>
                  <w:sz w:val="26"/>
                  <w:szCs w:val="26"/>
                </w:rPr>
                <w:delText xml:space="preserve">Module </w:delText>
              </w:r>
            </w:del>
            <w:ins w:id="121" w:author="vncert14" w:date="2017-07-18T10:07:00Z">
              <w:del w:id="122" w:author="Lương Ngọc Khang" w:date="2017-09-30T09:28:00Z">
                <w:r w:rsidR="0070259B" w:rsidDel="00E836BB">
                  <w:rPr>
                    <w:rFonts w:eastAsia="Times New Roman" w:cs="Times New Roman"/>
                    <w:b/>
                    <w:spacing w:val="0"/>
                    <w:sz w:val="26"/>
                    <w:szCs w:val="26"/>
                  </w:rPr>
                  <w:delText xml:space="preserve">quản lý </w:delText>
                </w:r>
              </w:del>
            </w:ins>
            <w:del w:id="123" w:author="Lương Ngọc Khang" w:date="2017-09-30T09:28:00Z">
              <w:r w:rsidRPr="00504069" w:rsidDel="00E836BB">
                <w:rPr>
                  <w:rFonts w:eastAsia="Times New Roman" w:cs="Times New Roman"/>
                  <w:b/>
                  <w:spacing w:val="0"/>
                  <w:sz w:val="26"/>
                  <w:szCs w:val="26"/>
                </w:rPr>
                <w:delText>báo cáo về sự cố ATTT</w:delText>
              </w:r>
            </w:del>
          </w:p>
        </w:tc>
        <w:tc>
          <w:tcPr>
            <w:tcW w:w="852" w:type="dxa"/>
            <w:shd w:val="clear" w:color="000000" w:fill="FFFFFF"/>
            <w:hideMark/>
          </w:tcPr>
          <w:p w:rsidR="003529DA" w:rsidRPr="00504069" w:rsidDel="00E836BB" w:rsidRDefault="003529DA" w:rsidP="00A33657">
            <w:pPr>
              <w:spacing w:after="0" w:line="240" w:lineRule="auto"/>
              <w:jc w:val="center"/>
              <w:rPr>
                <w:del w:id="124" w:author="Lương Ngọc Khang" w:date="2017-09-30T09:28:00Z"/>
                <w:rFonts w:eastAsia="Times New Roman" w:cs="Times New Roman"/>
                <w:color w:val="auto"/>
                <w:spacing w:val="0"/>
                <w:sz w:val="26"/>
                <w:szCs w:val="26"/>
              </w:rPr>
            </w:pPr>
            <w:del w:id="125" w:author="Lương Ngọc Khang" w:date="2017-09-30T09:28:00Z">
              <w:r w:rsidRPr="00504069" w:rsidDel="00E836BB">
                <w:rPr>
                  <w:rFonts w:eastAsia="Times New Roman" w:cs="Times New Roman"/>
                  <w:color w:val="auto"/>
                  <w:spacing w:val="0"/>
                  <w:sz w:val="26"/>
                  <w:szCs w:val="26"/>
                </w:rPr>
                <w:delText> </w:delText>
              </w:r>
            </w:del>
          </w:p>
        </w:tc>
        <w:tc>
          <w:tcPr>
            <w:tcW w:w="820" w:type="dxa"/>
            <w:shd w:val="clear" w:color="000000" w:fill="FFFFFF"/>
            <w:hideMark/>
          </w:tcPr>
          <w:p w:rsidR="003529DA" w:rsidRPr="00504069" w:rsidDel="00E836BB" w:rsidRDefault="003529DA" w:rsidP="00A33657">
            <w:pPr>
              <w:spacing w:after="0" w:line="240" w:lineRule="auto"/>
              <w:jc w:val="center"/>
              <w:rPr>
                <w:del w:id="126" w:author="Lương Ngọc Khang" w:date="2017-09-30T09:28:00Z"/>
                <w:rFonts w:eastAsia="Times New Roman" w:cs="Times New Roman"/>
                <w:color w:val="auto"/>
                <w:spacing w:val="0"/>
                <w:sz w:val="26"/>
                <w:szCs w:val="26"/>
              </w:rPr>
            </w:pPr>
            <w:del w:id="127" w:author="Lương Ngọc Khang" w:date="2017-09-30T09:28:00Z">
              <w:r w:rsidRPr="00504069" w:rsidDel="00E836BB">
                <w:rPr>
                  <w:rFonts w:eastAsia="Times New Roman" w:cs="Times New Roman"/>
                  <w:color w:val="auto"/>
                  <w:spacing w:val="0"/>
                  <w:sz w:val="26"/>
                  <w:szCs w:val="26"/>
                </w:rPr>
                <w:delText> </w:delText>
              </w:r>
            </w:del>
          </w:p>
        </w:tc>
      </w:tr>
      <w:tr w:rsidR="003529DA" w:rsidRPr="003529DA" w:rsidDel="00E836BB" w:rsidTr="003529DA">
        <w:trPr>
          <w:trHeight w:val="2700"/>
          <w:del w:id="128" w:author="Lương Ngọc Khang" w:date="2017-09-30T09:28:00Z"/>
        </w:trPr>
        <w:tc>
          <w:tcPr>
            <w:tcW w:w="541" w:type="dxa"/>
            <w:shd w:val="clear" w:color="000000" w:fill="FFFFFF"/>
          </w:tcPr>
          <w:p w:rsidR="003529DA" w:rsidRPr="003529DA" w:rsidDel="00E836BB" w:rsidRDefault="003529DA" w:rsidP="00A33657">
            <w:pPr>
              <w:spacing w:after="0" w:line="240" w:lineRule="auto"/>
              <w:rPr>
                <w:del w:id="129" w:author="Lương Ngọc Khang" w:date="2017-09-30T09:28:00Z"/>
                <w:rFonts w:eastAsia="Times New Roman" w:cs="Times New Roman"/>
                <w:color w:val="auto"/>
                <w:spacing w:val="0"/>
                <w:sz w:val="26"/>
                <w:szCs w:val="26"/>
              </w:rPr>
            </w:pPr>
          </w:p>
        </w:tc>
        <w:tc>
          <w:tcPr>
            <w:tcW w:w="1945" w:type="dxa"/>
            <w:shd w:val="clear" w:color="000000" w:fill="FFFFFF"/>
          </w:tcPr>
          <w:p w:rsidR="003529DA" w:rsidRPr="003529DA" w:rsidDel="00E836BB" w:rsidRDefault="003529DA" w:rsidP="00A33657">
            <w:pPr>
              <w:spacing w:after="0" w:line="240" w:lineRule="auto"/>
              <w:rPr>
                <w:del w:id="130" w:author="Lương Ngọc Khang" w:date="2017-09-30T09:28:00Z"/>
                <w:rFonts w:eastAsia="Times New Roman" w:cs="Times New Roman"/>
                <w:spacing w:val="0"/>
                <w:sz w:val="26"/>
                <w:szCs w:val="26"/>
              </w:rPr>
            </w:pPr>
          </w:p>
        </w:tc>
        <w:tc>
          <w:tcPr>
            <w:tcW w:w="6244" w:type="dxa"/>
            <w:shd w:val="clear" w:color="000000" w:fill="FFFFFF"/>
          </w:tcPr>
          <w:p w:rsidR="003529DA" w:rsidRPr="00504069" w:rsidDel="00E836BB" w:rsidRDefault="004D5642" w:rsidP="004D5642">
            <w:pPr>
              <w:spacing w:after="0" w:line="240" w:lineRule="auto"/>
              <w:rPr>
                <w:del w:id="131" w:author="Lương Ngọc Khang" w:date="2017-09-30T09:28:00Z"/>
                <w:rFonts w:eastAsia="Times New Roman" w:cs="Times New Roman"/>
                <w:spacing w:val="0"/>
                <w:sz w:val="26"/>
                <w:szCs w:val="26"/>
              </w:rPr>
            </w:pPr>
            <w:ins w:id="132" w:author="vncert14" w:date="2017-07-18T10:16:00Z">
              <w:del w:id="133" w:author="Lương Ngọc Khang" w:date="2017-09-30T09:28:00Z">
                <w:r w:rsidDel="00E836BB">
                  <w:rPr>
                    <w:rFonts w:eastAsia="Times New Roman" w:cs="Times New Roman"/>
                    <w:spacing w:val="0"/>
                    <w:sz w:val="26"/>
                    <w:szCs w:val="26"/>
                  </w:rPr>
                  <w:delText>- Cho phép thành viên mạng lưới hoặc người dùng có thể thực hiện báo cáo sự cố</w:delText>
                </w:r>
              </w:del>
            </w:ins>
            <w:del w:id="134" w:author="Lương Ngọc Khang" w:date="2017-09-30T09:28:00Z">
              <w:r w:rsidR="003529DA" w:rsidRPr="00504069" w:rsidDel="00E836BB">
                <w:rPr>
                  <w:rFonts w:eastAsia="Times New Roman" w:cs="Times New Roman"/>
                  <w:spacing w:val="0"/>
                  <w:sz w:val="26"/>
                  <w:szCs w:val="26"/>
                </w:rPr>
                <w:delText>- Phía đơn vị báo cáo: Cho phép gửi báo cáo sự cố theo form có sẵn, lựa chọn các tiêu chí hoặc nhập các thông tin đi kèm. Cho phép theo dõi trạng thái của báo cáo: chưa tiếp nhận, đã tiếp nhận, đã có phương án xử lý.</w:delText>
              </w:r>
              <w:r w:rsidR="003529DA" w:rsidRPr="00504069" w:rsidDel="00E836BB">
                <w:rPr>
                  <w:rFonts w:eastAsia="Times New Roman" w:cs="Times New Roman"/>
                  <w:spacing w:val="0"/>
                  <w:sz w:val="26"/>
                  <w:szCs w:val="26"/>
                </w:rPr>
                <w:br/>
                <w:delText>- Phía hệ thống: Cho phép tự phân loại cấp độ sự cố theo thông tin đầu vào được nhập vào. (Bản quy tắc do vncert cung cấp). Cho phép người theo dõi các sự cố dựa trên trạng thái, tra cứu các sự cố, chia sẻ sự cố đến các thành viên khác.</w:delText>
              </w:r>
            </w:del>
          </w:p>
        </w:tc>
        <w:tc>
          <w:tcPr>
            <w:tcW w:w="852" w:type="dxa"/>
            <w:shd w:val="clear" w:color="000000" w:fill="FFFFFF"/>
          </w:tcPr>
          <w:p w:rsidR="003529DA" w:rsidRPr="003529DA" w:rsidDel="00E836BB" w:rsidRDefault="003529DA" w:rsidP="00A33657">
            <w:pPr>
              <w:spacing w:after="0" w:line="240" w:lineRule="auto"/>
              <w:jc w:val="center"/>
              <w:rPr>
                <w:del w:id="135" w:author="Lương Ngọc Khang" w:date="2017-09-30T09:28:00Z"/>
                <w:rFonts w:eastAsia="Times New Roman" w:cs="Times New Roman"/>
                <w:color w:val="auto"/>
                <w:spacing w:val="0"/>
                <w:sz w:val="26"/>
                <w:szCs w:val="26"/>
              </w:rPr>
            </w:pPr>
          </w:p>
        </w:tc>
        <w:tc>
          <w:tcPr>
            <w:tcW w:w="820" w:type="dxa"/>
            <w:shd w:val="clear" w:color="000000" w:fill="FFFFFF"/>
          </w:tcPr>
          <w:p w:rsidR="003529DA" w:rsidRPr="003529DA" w:rsidDel="00E836BB" w:rsidRDefault="003529DA" w:rsidP="00A33657">
            <w:pPr>
              <w:spacing w:after="0" w:line="240" w:lineRule="auto"/>
              <w:jc w:val="center"/>
              <w:rPr>
                <w:del w:id="136" w:author="Lương Ngọc Khang" w:date="2017-09-30T09:28:00Z"/>
                <w:rFonts w:eastAsia="Times New Roman" w:cs="Times New Roman"/>
                <w:color w:val="auto"/>
                <w:spacing w:val="0"/>
                <w:sz w:val="26"/>
                <w:szCs w:val="26"/>
              </w:rPr>
            </w:pPr>
          </w:p>
        </w:tc>
      </w:tr>
      <w:tr w:rsidR="003529DA" w:rsidRPr="003529DA" w:rsidDel="00E836BB" w:rsidTr="003529DA">
        <w:trPr>
          <w:trHeight w:val="2985"/>
          <w:del w:id="137" w:author="Lương Ngọc Khang" w:date="2017-09-30T09:28:00Z"/>
        </w:trPr>
        <w:tc>
          <w:tcPr>
            <w:tcW w:w="541" w:type="dxa"/>
            <w:shd w:val="clear" w:color="000000" w:fill="FFFFFF"/>
            <w:hideMark/>
          </w:tcPr>
          <w:p w:rsidR="003529DA" w:rsidRPr="00504069" w:rsidDel="00E836BB" w:rsidRDefault="003529DA" w:rsidP="00A33657">
            <w:pPr>
              <w:spacing w:after="0" w:line="240" w:lineRule="auto"/>
              <w:rPr>
                <w:del w:id="138" w:author="Lương Ngọc Khang" w:date="2017-09-30T09:28:00Z"/>
                <w:rFonts w:eastAsia="Times New Roman" w:cs="Times New Roman"/>
                <w:color w:val="auto"/>
                <w:spacing w:val="0"/>
                <w:sz w:val="26"/>
                <w:szCs w:val="26"/>
              </w:rPr>
            </w:pPr>
            <w:del w:id="139" w:author="Lương Ngọc Khang" w:date="2017-09-30T09:28:00Z">
              <w:r w:rsidRPr="00504069" w:rsidDel="00E836BB">
                <w:rPr>
                  <w:rFonts w:eastAsia="Times New Roman" w:cs="Times New Roman"/>
                  <w:color w:val="auto"/>
                  <w:spacing w:val="0"/>
                  <w:sz w:val="26"/>
                  <w:szCs w:val="26"/>
                </w:rPr>
                <w:delText> </w:delText>
              </w:r>
            </w:del>
          </w:p>
        </w:tc>
        <w:tc>
          <w:tcPr>
            <w:tcW w:w="1945" w:type="dxa"/>
            <w:shd w:val="clear" w:color="000000" w:fill="FFFFFF"/>
            <w:vAlign w:val="center"/>
            <w:hideMark/>
          </w:tcPr>
          <w:p w:rsidR="003529DA" w:rsidRPr="00504069" w:rsidDel="00E836BB" w:rsidRDefault="003529DA" w:rsidP="00A33657">
            <w:pPr>
              <w:spacing w:after="0" w:line="240" w:lineRule="auto"/>
              <w:rPr>
                <w:del w:id="140" w:author="Lương Ngọc Khang" w:date="2017-09-30T09:28:00Z"/>
                <w:rFonts w:eastAsia="Times New Roman" w:cs="Times New Roman"/>
                <w:b/>
                <w:bCs/>
                <w:i/>
                <w:iCs/>
                <w:color w:val="auto"/>
                <w:spacing w:val="0"/>
                <w:sz w:val="26"/>
                <w:szCs w:val="26"/>
              </w:rPr>
            </w:pPr>
            <w:del w:id="141" w:author="Lương Ngọc Khang" w:date="2017-09-30T09:28:00Z">
              <w:r w:rsidRPr="00504069" w:rsidDel="00E836BB">
                <w:rPr>
                  <w:rFonts w:eastAsia="Times New Roman" w:cs="Times New Roman"/>
                  <w:b/>
                  <w:bCs/>
                  <w:i/>
                  <w:iCs/>
                  <w:color w:val="auto"/>
                  <w:spacing w:val="0"/>
                  <w:sz w:val="26"/>
                  <w:szCs w:val="26"/>
                </w:rPr>
                <w:delText> </w:delText>
              </w:r>
            </w:del>
          </w:p>
        </w:tc>
        <w:tc>
          <w:tcPr>
            <w:tcW w:w="6244" w:type="dxa"/>
            <w:shd w:val="clear" w:color="000000" w:fill="FFFFFF"/>
            <w:hideMark/>
          </w:tcPr>
          <w:p w:rsidR="0070259B" w:rsidDel="00E836BB" w:rsidRDefault="003529DA" w:rsidP="00086B8F">
            <w:pPr>
              <w:spacing w:after="0" w:line="240" w:lineRule="auto"/>
              <w:rPr>
                <w:ins w:id="142" w:author="vncert14" w:date="2017-07-18T10:19:00Z"/>
                <w:del w:id="143" w:author="Lương Ngọc Khang" w:date="2017-09-30T09:28:00Z"/>
                <w:rFonts w:eastAsia="Times New Roman" w:cs="Times New Roman"/>
                <w:spacing w:val="0"/>
                <w:sz w:val="26"/>
                <w:szCs w:val="26"/>
              </w:rPr>
            </w:pPr>
            <w:del w:id="144" w:author="Lương Ngọc Khang" w:date="2017-09-30T09:28:00Z">
              <w:r w:rsidRPr="00504069" w:rsidDel="00E836BB">
                <w:rPr>
                  <w:rFonts w:eastAsia="Times New Roman" w:cs="Times New Roman"/>
                  <w:spacing w:val="0"/>
                  <w:sz w:val="26"/>
                  <w:szCs w:val="26"/>
                </w:rPr>
                <w:delText>- Phía người tiếp nhận sự cố: Cho phép tiếp nhận, rà soát thông tin và cập nhật cấp độ sự cố, cập nhật thông tin người liên lạc, phương án xử lý sự cố. Xuất báo cáo về các sự cố nghiêm trọng vượt thầm quyền.</w:delText>
              </w:r>
            </w:del>
          </w:p>
          <w:p w:rsidR="00A045A6" w:rsidDel="00E836BB" w:rsidRDefault="00B718BA" w:rsidP="00086B8F">
            <w:pPr>
              <w:spacing w:after="0" w:line="240" w:lineRule="auto"/>
              <w:rPr>
                <w:ins w:id="145" w:author="vncert14" w:date="2017-07-18T10:11:00Z"/>
                <w:del w:id="146" w:author="Lương Ngọc Khang" w:date="2017-09-30T09:28:00Z"/>
                <w:rFonts w:eastAsia="Times New Roman" w:cs="Times New Roman"/>
                <w:spacing w:val="0"/>
                <w:sz w:val="26"/>
                <w:szCs w:val="26"/>
              </w:rPr>
            </w:pPr>
            <w:ins w:id="147" w:author="vncert14" w:date="2017-07-18T10:19:00Z">
              <w:del w:id="148" w:author="Lương Ngọc Khang" w:date="2017-09-30T09:28:00Z">
                <w:r w:rsidDel="00E836BB">
                  <w:rPr>
                    <w:rFonts w:eastAsia="Times New Roman" w:cs="Times New Roman"/>
                    <w:spacing w:val="0"/>
                    <w:sz w:val="26"/>
                    <w:szCs w:val="26"/>
                  </w:rPr>
                  <w:delText xml:space="preserve">- </w:delText>
                </w:r>
                <w:r w:rsidRPr="00443BD1" w:rsidDel="00E836BB">
                  <w:rPr>
                    <w:rFonts w:eastAsia="Times New Roman" w:cs="Times New Roman"/>
                    <w:spacing w:val="0"/>
                    <w:sz w:val="26"/>
                    <w:szCs w:val="26"/>
                  </w:rPr>
                  <w:delText>Phản hồi cho tổ chức, cá nhân gửi thông báo, báo cáo ban đầu ngay sau khi nhận được để xác nhận về việc đã nhận được thông báo, báo cáo sự cố</w:delText>
                </w:r>
                <w:r w:rsidRPr="00504069" w:rsidDel="00E836BB">
                  <w:rPr>
                    <w:rFonts w:eastAsia="Times New Roman" w:cs="Times New Roman"/>
                    <w:spacing w:val="0"/>
                    <w:sz w:val="26"/>
                    <w:szCs w:val="26"/>
                  </w:rPr>
                  <w:br/>
                </w:r>
              </w:del>
            </w:ins>
            <w:ins w:id="149" w:author="vncert14" w:date="2017-07-18T10:18:00Z">
              <w:del w:id="150" w:author="Lương Ngọc Khang" w:date="2017-09-30T09:28:00Z">
                <w:r w:rsidR="00A045A6" w:rsidDel="00E836BB">
                  <w:rPr>
                    <w:rFonts w:eastAsia="Times New Roman" w:cs="Times New Roman"/>
                    <w:spacing w:val="0"/>
                    <w:sz w:val="26"/>
                    <w:szCs w:val="26"/>
                  </w:rPr>
                  <w:delText>- Cho phép tạo lập, sửa đổi, bổ sung, phân loại các nhóm sự cố an toàn thông tin</w:delText>
                </w:r>
              </w:del>
            </w:ins>
            <w:ins w:id="151" w:author="vncert14" w:date="2017-07-18T10:19:00Z">
              <w:del w:id="152" w:author="Lương Ngọc Khang" w:date="2017-09-30T09:28:00Z">
                <w:r w:rsidR="00222C8C" w:rsidDel="00E836BB">
                  <w:rPr>
                    <w:rFonts w:eastAsia="Times New Roman" w:cs="Times New Roman"/>
                    <w:spacing w:val="0"/>
                    <w:sz w:val="26"/>
                    <w:szCs w:val="26"/>
                  </w:rPr>
                  <w:delText>.</w:delText>
                </w:r>
              </w:del>
            </w:ins>
          </w:p>
          <w:p w:rsidR="003529DA" w:rsidRPr="00504069" w:rsidDel="00E836BB" w:rsidRDefault="00AD4256" w:rsidP="00B718BA">
            <w:pPr>
              <w:spacing w:after="0" w:line="240" w:lineRule="auto"/>
              <w:rPr>
                <w:del w:id="153" w:author="Lương Ngọc Khang" w:date="2017-09-30T09:28:00Z"/>
                <w:rFonts w:eastAsia="Times New Roman" w:cs="Times New Roman"/>
                <w:spacing w:val="0"/>
                <w:sz w:val="26"/>
                <w:szCs w:val="26"/>
              </w:rPr>
            </w:pPr>
            <w:ins w:id="154" w:author="vncert14" w:date="2017-07-18T10:11:00Z">
              <w:del w:id="155" w:author="Lương Ngọc Khang" w:date="2017-09-30T09:28:00Z">
                <w:r w:rsidDel="00E836BB">
                  <w:rPr>
                    <w:rFonts w:eastAsia="Times New Roman" w:cs="Times New Roman"/>
                    <w:spacing w:val="0"/>
                    <w:sz w:val="26"/>
                    <w:szCs w:val="26"/>
                  </w:rPr>
                  <w:delText xml:space="preserve">- </w:delText>
                </w:r>
              </w:del>
            </w:ins>
            <w:ins w:id="156" w:author="vncert14" w:date="2017-07-18T10:19:00Z">
              <w:del w:id="157" w:author="Lương Ngọc Khang" w:date="2017-09-30T09:28:00Z">
                <w:r w:rsidR="00222C8C" w:rsidDel="00E836BB">
                  <w:rPr>
                    <w:rFonts w:eastAsia="Times New Roman" w:cs="Times New Roman"/>
                    <w:spacing w:val="0"/>
                    <w:sz w:val="26"/>
                    <w:szCs w:val="26"/>
                  </w:rPr>
                  <w:delText>Thực hiện q</w:delText>
                </w:r>
              </w:del>
            </w:ins>
            <w:ins w:id="158" w:author="vncert14" w:date="2017-07-18T10:11:00Z">
              <w:del w:id="159" w:author="Lương Ngọc Khang" w:date="2017-09-30T09:28:00Z">
                <w:r w:rsidDel="00E836BB">
                  <w:rPr>
                    <w:rFonts w:eastAsia="Times New Roman" w:cs="Times New Roman"/>
                    <w:spacing w:val="0"/>
                    <w:sz w:val="26"/>
                    <w:szCs w:val="26"/>
                  </w:rPr>
                  <w:delText xml:space="preserve">uản lý báo cáo sự cố theo quy trình </w:delText>
                </w:r>
              </w:del>
            </w:ins>
            <w:ins w:id="160" w:author="vncert14" w:date="2017-07-18T10:19:00Z">
              <w:del w:id="161" w:author="Lương Ngọc Khang" w:date="2017-09-30T09:28:00Z">
                <w:r w:rsidR="00222C8C" w:rsidDel="00E836BB">
                  <w:rPr>
                    <w:rFonts w:eastAsia="Times New Roman" w:cs="Times New Roman"/>
                    <w:spacing w:val="0"/>
                    <w:sz w:val="26"/>
                    <w:szCs w:val="26"/>
                  </w:rPr>
                  <w:delText>VNCERT cung cấp</w:delText>
                </w:r>
                <w:r w:rsidR="00B718BA" w:rsidDel="00E836BB">
                  <w:rPr>
                    <w:rFonts w:eastAsia="Times New Roman" w:cs="Times New Roman"/>
                    <w:spacing w:val="0"/>
                    <w:sz w:val="26"/>
                    <w:szCs w:val="26"/>
                  </w:rPr>
                  <w:delText>.</w:delText>
                </w:r>
              </w:del>
            </w:ins>
            <w:del w:id="162" w:author="Lương Ngọc Khang" w:date="2017-09-30T09:28:00Z">
              <w:r w:rsidR="003529DA" w:rsidRPr="00504069" w:rsidDel="00E836BB">
                <w:rPr>
                  <w:rFonts w:eastAsia="Times New Roman" w:cs="Times New Roman"/>
                  <w:spacing w:val="0"/>
                  <w:sz w:val="26"/>
                  <w:szCs w:val="26"/>
                </w:rPr>
                <w:br/>
              </w:r>
            </w:del>
            <w:ins w:id="163" w:author="vncert14" w:date="2017-07-18T10:09:00Z">
              <w:del w:id="164" w:author="Lương Ngọc Khang" w:date="2017-09-30T09:28:00Z">
                <w:r w:rsidR="0019252F" w:rsidDel="00E836BB">
                  <w:rPr>
                    <w:rFonts w:eastAsia="Times New Roman" w:cs="Times New Roman"/>
                    <w:spacing w:val="0"/>
                    <w:sz w:val="26"/>
                    <w:szCs w:val="26"/>
                  </w:rPr>
                  <w:delText xml:space="preserve">- </w:delText>
                </w:r>
                <w:r w:rsidR="0019252F" w:rsidRPr="00443BD1" w:rsidDel="00E836BB">
                  <w:rPr>
                    <w:rFonts w:eastAsia="Times New Roman" w:cs="Times New Roman"/>
                    <w:spacing w:val="0"/>
                    <w:sz w:val="26"/>
                    <w:szCs w:val="26"/>
                  </w:rPr>
                  <w:delText>Tìm kiếm sự cố theo nhiều tiêu chí để xác định phạm vi và quy mô bị ảnh hưởng: Tên sự cố, tổ chức gửi báo cáo, thời gian...</w:delText>
                </w:r>
              </w:del>
            </w:ins>
          </w:p>
        </w:tc>
        <w:tc>
          <w:tcPr>
            <w:tcW w:w="852" w:type="dxa"/>
            <w:shd w:val="clear" w:color="000000" w:fill="FFFFFF"/>
            <w:hideMark/>
          </w:tcPr>
          <w:p w:rsidR="003529DA" w:rsidRPr="00504069" w:rsidDel="00E836BB" w:rsidRDefault="003529DA" w:rsidP="00A33657">
            <w:pPr>
              <w:spacing w:after="0" w:line="240" w:lineRule="auto"/>
              <w:jc w:val="center"/>
              <w:rPr>
                <w:del w:id="165" w:author="Lương Ngọc Khang" w:date="2017-09-30T09:28:00Z"/>
                <w:rFonts w:eastAsia="Times New Roman" w:cs="Times New Roman"/>
                <w:color w:val="auto"/>
                <w:spacing w:val="0"/>
                <w:sz w:val="26"/>
                <w:szCs w:val="26"/>
              </w:rPr>
            </w:pPr>
            <w:del w:id="166" w:author="Lương Ngọc Khang" w:date="2017-09-30T09:28:00Z">
              <w:r w:rsidRPr="00504069" w:rsidDel="00E836BB">
                <w:rPr>
                  <w:rFonts w:eastAsia="Times New Roman" w:cs="Times New Roman"/>
                  <w:color w:val="auto"/>
                  <w:spacing w:val="0"/>
                  <w:sz w:val="26"/>
                  <w:szCs w:val="26"/>
                </w:rPr>
                <w:delText> </w:delText>
              </w:r>
            </w:del>
          </w:p>
        </w:tc>
        <w:tc>
          <w:tcPr>
            <w:tcW w:w="820" w:type="dxa"/>
            <w:shd w:val="clear" w:color="000000" w:fill="FFFFFF"/>
            <w:hideMark/>
          </w:tcPr>
          <w:p w:rsidR="003529DA" w:rsidRPr="00504069" w:rsidDel="00E836BB" w:rsidRDefault="003529DA" w:rsidP="00A33657">
            <w:pPr>
              <w:spacing w:after="0" w:line="240" w:lineRule="auto"/>
              <w:jc w:val="center"/>
              <w:rPr>
                <w:del w:id="167" w:author="Lương Ngọc Khang" w:date="2017-09-30T09:28:00Z"/>
                <w:rFonts w:eastAsia="Times New Roman" w:cs="Times New Roman"/>
                <w:color w:val="auto"/>
                <w:spacing w:val="0"/>
                <w:sz w:val="26"/>
                <w:szCs w:val="26"/>
              </w:rPr>
            </w:pPr>
            <w:del w:id="168" w:author="Lương Ngọc Khang" w:date="2017-09-30T09:28:00Z">
              <w:r w:rsidRPr="00504069" w:rsidDel="00E836BB">
                <w:rPr>
                  <w:rFonts w:eastAsia="Times New Roman" w:cs="Times New Roman"/>
                  <w:color w:val="auto"/>
                  <w:spacing w:val="0"/>
                  <w:sz w:val="26"/>
                  <w:szCs w:val="26"/>
                </w:rPr>
                <w:delText> </w:delText>
              </w:r>
            </w:del>
          </w:p>
        </w:tc>
      </w:tr>
      <w:tr w:rsidR="00886041" w:rsidRPr="00886041" w:rsidDel="00E836BB" w:rsidTr="00886041">
        <w:trPr>
          <w:trHeight w:val="532"/>
          <w:del w:id="169" w:author="Lương Ngọc Khang" w:date="2017-09-30T09:28:00Z"/>
        </w:trPr>
        <w:tc>
          <w:tcPr>
            <w:tcW w:w="541" w:type="dxa"/>
            <w:shd w:val="clear" w:color="000000" w:fill="FFFFFF"/>
            <w:hideMark/>
          </w:tcPr>
          <w:p w:rsidR="00886041" w:rsidRPr="00886041" w:rsidDel="00E836BB" w:rsidRDefault="00886041" w:rsidP="00A33657">
            <w:pPr>
              <w:spacing w:after="0" w:line="240" w:lineRule="auto"/>
              <w:rPr>
                <w:del w:id="170" w:author="Lương Ngọc Khang" w:date="2017-09-30T09:28:00Z"/>
                <w:rFonts w:eastAsia="Times New Roman" w:cs="Times New Roman"/>
                <w:b/>
                <w:color w:val="auto"/>
                <w:spacing w:val="0"/>
                <w:sz w:val="26"/>
                <w:szCs w:val="26"/>
              </w:rPr>
            </w:pPr>
            <w:del w:id="171" w:author="Lương Ngọc Khang" w:date="2017-09-30T09:28:00Z">
              <w:r w:rsidRPr="00886041" w:rsidDel="00E836BB">
                <w:rPr>
                  <w:rFonts w:eastAsia="Times New Roman" w:cs="Times New Roman"/>
                  <w:b/>
                  <w:color w:val="auto"/>
                  <w:spacing w:val="0"/>
                  <w:sz w:val="26"/>
                  <w:szCs w:val="26"/>
                </w:rPr>
                <w:delText>13</w:delText>
              </w:r>
            </w:del>
          </w:p>
        </w:tc>
        <w:tc>
          <w:tcPr>
            <w:tcW w:w="8189" w:type="dxa"/>
            <w:gridSpan w:val="2"/>
            <w:shd w:val="clear" w:color="000000" w:fill="FFFFFF"/>
            <w:vAlign w:val="center"/>
            <w:hideMark/>
          </w:tcPr>
          <w:p w:rsidR="00886041" w:rsidRPr="00886041" w:rsidDel="00E836BB" w:rsidRDefault="00862CC9" w:rsidP="00A706BF">
            <w:pPr>
              <w:spacing w:after="0" w:line="240" w:lineRule="auto"/>
              <w:rPr>
                <w:del w:id="172" w:author="Lương Ngọc Khang" w:date="2017-09-30T09:28:00Z"/>
                <w:rFonts w:eastAsia="Times New Roman" w:cs="Times New Roman"/>
                <w:b/>
                <w:spacing w:val="0"/>
                <w:sz w:val="26"/>
                <w:szCs w:val="26"/>
              </w:rPr>
            </w:pPr>
            <w:del w:id="173" w:author="Lương Ngọc Khang" w:date="2017-09-30T09:28:00Z">
              <w:r w:rsidDel="00E836BB">
                <w:rPr>
                  <w:rFonts w:eastAsia="Times New Roman" w:cs="Times New Roman"/>
                  <w:b/>
                  <w:spacing w:val="0"/>
                  <w:sz w:val="26"/>
                  <w:szCs w:val="26"/>
                </w:rPr>
                <w:delText xml:space="preserve">Module </w:delText>
              </w:r>
            </w:del>
            <w:ins w:id="174" w:author="vncert14" w:date="2017-07-18T10:12:00Z">
              <w:del w:id="175" w:author="Lương Ngọc Khang" w:date="2017-09-30T09:28:00Z">
                <w:r w:rsidR="00A92416" w:rsidDel="00E836BB">
                  <w:rPr>
                    <w:rFonts w:eastAsia="Times New Roman" w:cs="Times New Roman"/>
                    <w:b/>
                    <w:spacing w:val="0"/>
                    <w:sz w:val="26"/>
                    <w:szCs w:val="26"/>
                  </w:rPr>
                  <w:delText xml:space="preserve">quản lý </w:delText>
                </w:r>
              </w:del>
            </w:ins>
            <w:del w:id="176" w:author="Lương Ngọc Khang" w:date="2017-09-30T09:28:00Z">
              <w:r w:rsidDel="00E836BB">
                <w:rPr>
                  <w:rFonts w:eastAsia="Times New Roman" w:cs="Times New Roman"/>
                  <w:b/>
                  <w:spacing w:val="0"/>
                  <w:sz w:val="26"/>
                  <w:szCs w:val="26"/>
                </w:rPr>
                <w:delText>cảnh báo sự cố</w:delText>
              </w:r>
            </w:del>
            <w:ins w:id="177" w:author="vncert14" w:date="2017-07-18T10:02:00Z">
              <w:del w:id="178" w:author="Lương Ngọc Khang" w:date="2017-09-30T09:28:00Z">
                <w:r w:rsidR="00A706BF" w:rsidDel="00E836BB">
                  <w:rPr>
                    <w:rFonts w:eastAsia="Times New Roman" w:cs="Times New Roman"/>
                    <w:b/>
                    <w:spacing w:val="0"/>
                    <w:sz w:val="26"/>
                    <w:szCs w:val="26"/>
                  </w:rPr>
                  <w:delText>, thông báo</w:delText>
                </w:r>
              </w:del>
            </w:ins>
            <w:ins w:id="179" w:author="vncert14" w:date="2017-07-18T10:13:00Z">
              <w:del w:id="180" w:author="Lương Ngọc Khang" w:date="2017-09-30T09:28:00Z">
                <w:r w:rsidR="00A92416" w:rsidDel="00E836BB">
                  <w:rPr>
                    <w:rFonts w:eastAsia="Times New Roman" w:cs="Times New Roman"/>
                    <w:b/>
                    <w:spacing w:val="0"/>
                    <w:sz w:val="26"/>
                    <w:szCs w:val="26"/>
                  </w:rPr>
                  <w:delText>.</w:delText>
                </w:r>
              </w:del>
            </w:ins>
          </w:p>
        </w:tc>
        <w:tc>
          <w:tcPr>
            <w:tcW w:w="852" w:type="dxa"/>
            <w:shd w:val="clear" w:color="000000" w:fill="FFFFFF"/>
            <w:hideMark/>
          </w:tcPr>
          <w:p w:rsidR="00886041" w:rsidRPr="00886041" w:rsidDel="00E836BB" w:rsidRDefault="00886041" w:rsidP="00A33657">
            <w:pPr>
              <w:spacing w:after="0" w:line="240" w:lineRule="auto"/>
              <w:jc w:val="center"/>
              <w:rPr>
                <w:del w:id="181" w:author="Lương Ngọc Khang" w:date="2017-09-30T09:28:00Z"/>
                <w:rFonts w:eastAsia="Times New Roman" w:cs="Times New Roman"/>
                <w:b/>
                <w:color w:val="auto"/>
                <w:spacing w:val="0"/>
                <w:sz w:val="26"/>
                <w:szCs w:val="26"/>
              </w:rPr>
            </w:pPr>
          </w:p>
        </w:tc>
        <w:tc>
          <w:tcPr>
            <w:tcW w:w="820" w:type="dxa"/>
            <w:shd w:val="clear" w:color="000000" w:fill="FFFFFF"/>
            <w:hideMark/>
          </w:tcPr>
          <w:p w:rsidR="00886041" w:rsidRPr="00886041" w:rsidDel="00E836BB" w:rsidRDefault="00886041" w:rsidP="00A33657">
            <w:pPr>
              <w:spacing w:after="0" w:line="240" w:lineRule="auto"/>
              <w:jc w:val="center"/>
              <w:rPr>
                <w:del w:id="182" w:author="Lương Ngọc Khang" w:date="2017-09-30T09:28:00Z"/>
                <w:rFonts w:eastAsia="Times New Roman" w:cs="Times New Roman"/>
                <w:b/>
                <w:color w:val="auto"/>
                <w:spacing w:val="0"/>
                <w:sz w:val="26"/>
                <w:szCs w:val="26"/>
              </w:rPr>
            </w:pPr>
          </w:p>
        </w:tc>
      </w:tr>
      <w:tr w:rsidR="00886041" w:rsidRPr="003529DA" w:rsidDel="00E836BB" w:rsidTr="004572A7">
        <w:trPr>
          <w:trHeight w:val="1136"/>
          <w:del w:id="183" w:author="Lương Ngọc Khang" w:date="2017-09-30T09:28:00Z"/>
        </w:trPr>
        <w:tc>
          <w:tcPr>
            <w:tcW w:w="541" w:type="dxa"/>
            <w:shd w:val="clear" w:color="000000" w:fill="FFFFFF"/>
            <w:hideMark/>
          </w:tcPr>
          <w:p w:rsidR="00886041" w:rsidDel="00E836BB" w:rsidRDefault="00886041" w:rsidP="00A33657">
            <w:pPr>
              <w:spacing w:after="0" w:line="240" w:lineRule="auto"/>
              <w:rPr>
                <w:del w:id="184" w:author="Lương Ngọc Khang" w:date="2017-09-30T09:28:00Z"/>
                <w:rFonts w:eastAsia="Times New Roman" w:cs="Times New Roman"/>
                <w:color w:val="auto"/>
                <w:spacing w:val="0"/>
                <w:sz w:val="26"/>
                <w:szCs w:val="26"/>
              </w:rPr>
            </w:pPr>
          </w:p>
        </w:tc>
        <w:tc>
          <w:tcPr>
            <w:tcW w:w="1945" w:type="dxa"/>
            <w:shd w:val="clear" w:color="000000" w:fill="FFFFFF"/>
            <w:vAlign w:val="center"/>
            <w:hideMark/>
          </w:tcPr>
          <w:p w:rsidR="00886041" w:rsidRPr="00504069" w:rsidDel="00E836BB" w:rsidRDefault="00886041" w:rsidP="00A33657">
            <w:pPr>
              <w:spacing w:after="0" w:line="240" w:lineRule="auto"/>
              <w:rPr>
                <w:del w:id="185" w:author="Lương Ngọc Khang" w:date="2017-09-30T09:28:00Z"/>
                <w:rFonts w:eastAsia="Times New Roman" w:cs="Times New Roman"/>
                <w:b/>
                <w:bCs/>
                <w:i/>
                <w:iCs/>
                <w:color w:val="auto"/>
                <w:spacing w:val="0"/>
                <w:sz w:val="26"/>
                <w:szCs w:val="26"/>
              </w:rPr>
            </w:pPr>
          </w:p>
        </w:tc>
        <w:tc>
          <w:tcPr>
            <w:tcW w:w="6244" w:type="dxa"/>
            <w:shd w:val="clear" w:color="000000" w:fill="FFFFFF"/>
            <w:hideMark/>
          </w:tcPr>
          <w:p w:rsidR="00086B8F" w:rsidDel="00E836BB" w:rsidRDefault="00086B8F" w:rsidP="00A33657">
            <w:pPr>
              <w:spacing w:after="0" w:line="240" w:lineRule="auto"/>
              <w:rPr>
                <w:ins w:id="186" w:author="vncert14" w:date="2017-07-18T10:06:00Z"/>
                <w:del w:id="187" w:author="Lương Ngọc Khang" w:date="2017-09-30T09:28:00Z"/>
                <w:rFonts w:eastAsia="Times New Roman" w:cs="Times New Roman"/>
                <w:spacing w:val="0"/>
                <w:sz w:val="26"/>
                <w:szCs w:val="26"/>
              </w:rPr>
            </w:pPr>
            <w:ins w:id="188" w:author="vncert14" w:date="2017-07-18T10:06:00Z">
              <w:del w:id="189" w:author="Lương Ngọc Khang" w:date="2017-09-30T09:28:00Z">
                <w:r w:rsidDel="00E836BB">
                  <w:rPr>
                    <w:rFonts w:eastAsia="Times New Roman" w:cs="Times New Roman"/>
                    <w:spacing w:val="0"/>
                    <w:sz w:val="26"/>
                    <w:szCs w:val="26"/>
                  </w:rPr>
                  <w:delText xml:space="preserve">- </w:delText>
                </w:r>
                <w:r w:rsidRPr="00504069" w:rsidDel="00E836BB">
                  <w:rPr>
                    <w:rFonts w:eastAsia="Times New Roman" w:cs="Times New Roman"/>
                    <w:spacing w:val="0"/>
                    <w:sz w:val="26"/>
                    <w:szCs w:val="26"/>
                  </w:rPr>
                  <w:delText>Cho phép người quản trị có thể nhậ</w:delText>
                </w:r>
                <w:r w:rsidDel="00E836BB">
                  <w:rPr>
                    <w:rFonts w:eastAsia="Times New Roman" w:cs="Times New Roman"/>
                    <w:spacing w:val="0"/>
                    <w:sz w:val="26"/>
                    <w:szCs w:val="26"/>
                  </w:rPr>
                  <w:delText>n</w:delText>
                </w:r>
                <w:r w:rsidRPr="00504069" w:rsidDel="00E836BB">
                  <w:rPr>
                    <w:rFonts w:eastAsia="Times New Roman" w:cs="Times New Roman"/>
                    <w:spacing w:val="0"/>
                    <w:sz w:val="26"/>
                    <w:szCs w:val="26"/>
                  </w:rPr>
                  <w:delText xml:space="preserve"> các cảnh báo sớm được tiếp nhận từ quốc tế và gửi cho các thành viên, nhóm thành viên. Đối với các sự cố nghiêm trọng, cho phép upload các file xls chứa các thông tin mapping giữa IP và tên thuê bao do ISP cung cấp để phục vụ báo cáo.</w:delText>
                </w:r>
              </w:del>
            </w:ins>
          </w:p>
          <w:p w:rsidR="00886041" w:rsidDel="00E836BB" w:rsidRDefault="00D460BA" w:rsidP="00A33657">
            <w:pPr>
              <w:spacing w:after="0" w:line="240" w:lineRule="auto"/>
              <w:rPr>
                <w:ins w:id="190" w:author="vncert14" w:date="2017-07-18T10:03:00Z"/>
                <w:del w:id="191" w:author="Lương Ngọc Khang" w:date="2017-09-30T09:28:00Z"/>
                <w:rFonts w:eastAsia="Times New Roman" w:cs="Times New Roman"/>
                <w:spacing w:val="0"/>
                <w:sz w:val="26"/>
                <w:szCs w:val="26"/>
              </w:rPr>
            </w:pPr>
            <w:ins w:id="192" w:author="vncert14" w:date="2017-07-18T10:03:00Z">
              <w:del w:id="193" w:author="Lương Ngọc Khang" w:date="2017-09-30T09:28:00Z">
                <w:r w:rsidDel="00E836BB">
                  <w:rPr>
                    <w:rFonts w:eastAsia="Times New Roman" w:cs="Times New Roman"/>
                    <w:spacing w:val="0"/>
                    <w:sz w:val="26"/>
                    <w:szCs w:val="26"/>
                  </w:rPr>
                  <w:delText xml:space="preserve">- </w:delText>
                </w:r>
                <w:r w:rsidR="006344BC" w:rsidDel="00E836BB">
                  <w:rPr>
                    <w:rFonts w:eastAsia="Times New Roman" w:cs="Times New Roman"/>
                    <w:spacing w:val="0"/>
                    <w:sz w:val="26"/>
                    <w:szCs w:val="26"/>
                  </w:rPr>
                  <w:delText>T</w:delText>
                </w:r>
              </w:del>
            </w:ins>
            <w:del w:id="194" w:author="Lương Ngọc Khang" w:date="2017-09-30T09:28:00Z">
              <w:r w:rsidR="0083603F" w:rsidDel="00E836BB">
                <w:rPr>
                  <w:rFonts w:eastAsia="Times New Roman" w:cs="Times New Roman"/>
                  <w:spacing w:val="0"/>
                  <w:sz w:val="26"/>
                  <w:szCs w:val="26"/>
                </w:rPr>
                <w:delText>ạo lập</w:delText>
              </w:r>
            </w:del>
            <w:ins w:id="195" w:author="vncert14" w:date="2017-07-18T10:03:00Z">
              <w:del w:id="196" w:author="Lương Ngọc Khang" w:date="2017-09-30T09:28:00Z">
                <w:r w:rsidR="007C0C5F" w:rsidDel="00E836BB">
                  <w:rPr>
                    <w:rFonts w:eastAsia="Times New Roman" w:cs="Times New Roman"/>
                    <w:spacing w:val="0"/>
                    <w:sz w:val="26"/>
                    <w:szCs w:val="26"/>
                  </w:rPr>
                  <w:delText>, sửa đổi, bổ sung</w:delText>
                </w:r>
              </w:del>
            </w:ins>
            <w:del w:id="197" w:author="Lương Ngọc Khang" w:date="2017-09-30T09:28:00Z">
              <w:r w:rsidR="0083603F" w:rsidDel="00E836BB">
                <w:rPr>
                  <w:rFonts w:eastAsia="Times New Roman" w:cs="Times New Roman"/>
                  <w:spacing w:val="0"/>
                  <w:sz w:val="26"/>
                  <w:szCs w:val="26"/>
                </w:rPr>
                <w:delText xml:space="preserve"> cảnh báo</w:delText>
              </w:r>
            </w:del>
            <w:ins w:id="198" w:author="vncert14" w:date="2017-07-18T10:02:00Z">
              <w:del w:id="199" w:author="Lương Ngọc Khang" w:date="2017-09-30T09:28:00Z">
                <w:r w:rsidR="007123FD" w:rsidDel="00E836BB">
                  <w:rPr>
                    <w:rFonts w:eastAsia="Times New Roman" w:cs="Times New Roman"/>
                    <w:spacing w:val="0"/>
                    <w:sz w:val="26"/>
                    <w:szCs w:val="26"/>
                  </w:rPr>
                  <w:delText>, thông báo</w:delText>
                </w:r>
              </w:del>
            </w:ins>
            <w:del w:id="200" w:author="Lương Ngọc Khang" w:date="2017-09-30T09:28:00Z">
              <w:r w:rsidR="0083603F" w:rsidDel="00E836BB">
                <w:rPr>
                  <w:rFonts w:eastAsia="Times New Roman" w:cs="Times New Roman"/>
                  <w:spacing w:val="0"/>
                  <w:sz w:val="26"/>
                  <w:szCs w:val="26"/>
                </w:rPr>
                <w:delText xml:space="preserve"> và thực hiện các cảnh báo</w:delText>
              </w:r>
            </w:del>
            <w:ins w:id="201" w:author="vncert14" w:date="2017-07-18T10:02:00Z">
              <w:del w:id="202" w:author="Lương Ngọc Khang" w:date="2017-09-30T09:28:00Z">
                <w:r w:rsidR="007123FD" w:rsidDel="00E836BB">
                  <w:rPr>
                    <w:rFonts w:eastAsia="Times New Roman" w:cs="Times New Roman"/>
                    <w:spacing w:val="0"/>
                    <w:sz w:val="26"/>
                    <w:szCs w:val="26"/>
                  </w:rPr>
                  <w:delText>, thông báo</w:delText>
                </w:r>
              </w:del>
            </w:ins>
            <w:del w:id="203" w:author="Lương Ngọc Khang" w:date="2017-09-30T09:28:00Z">
              <w:r w:rsidR="0083603F" w:rsidDel="00E836BB">
                <w:rPr>
                  <w:rFonts w:eastAsia="Times New Roman" w:cs="Times New Roman"/>
                  <w:spacing w:val="0"/>
                  <w:sz w:val="26"/>
                  <w:szCs w:val="26"/>
                </w:rPr>
                <w:delText xml:space="preserve"> cho các đối tượng</w:delText>
              </w:r>
            </w:del>
            <w:ins w:id="204" w:author="vncert14" w:date="2017-07-18T10:04:00Z">
              <w:del w:id="205" w:author="Lương Ngọc Khang" w:date="2017-09-30T09:28:00Z">
                <w:r w:rsidR="00A322C0" w:rsidDel="00E836BB">
                  <w:rPr>
                    <w:rFonts w:eastAsia="Times New Roman" w:cs="Times New Roman"/>
                    <w:spacing w:val="0"/>
                    <w:sz w:val="26"/>
                    <w:szCs w:val="26"/>
                  </w:rPr>
                  <w:delText>thành viên, người dùng</w:delText>
                </w:r>
              </w:del>
            </w:ins>
            <w:del w:id="206" w:author="Lương Ngọc Khang" w:date="2017-09-30T09:28:00Z">
              <w:r w:rsidR="0083603F" w:rsidDel="00E836BB">
                <w:rPr>
                  <w:rFonts w:eastAsia="Times New Roman" w:cs="Times New Roman"/>
                  <w:spacing w:val="0"/>
                  <w:sz w:val="26"/>
                  <w:szCs w:val="26"/>
                </w:rPr>
                <w:delText xml:space="preserve"> có liên quan</w:delText>
              </w:r>
              <w:r w:rsidR="00EA7366" w:rsidDel="00E836BB">
                <w:rPr>
                  <w:rFonts w:eastAsia="Times New Roman" w:cs="Times New Roman"/>
                  <w:spacing w:val="0"/>
                  <w:sz w:val="26"/>
                  <w:szCs w:val="26"/>
                </w:rPr>
                <w:delText xml:space="preserve"> trong mạng lưới ứng cứu</w:delText>
              </w:r>
              <w:r w:rsidR="0083603F" w:rsidDel="00E836BB">
                <w:rPr>
                  <w:rFonts w:eastAsia="Times New Roman" w:cs="Times New Roman"/>
                  <w:spacing w:val="0"/>
                  <w:sz w:val="26"/>
                  <w:szCs w:val="26"/>
                </w:rPr>
                <w:delText>.</w:delText>
              </w:r>
            </w:del>
          </w:p>
          <w:p w:rsidR="00D460BA" w:rsidDel="00E836BB" w:rsidRDefault="00D460BA" w:rsidP="00A33657">
            <w:pPr>
              <w:spacing w:after="0" w:line="240" w:lineRule="auto"/>
              <w:rPr>
                <w:ins w:id="207" w:author="vncert14" w:date="2017-07-18T10:03:00Z"/>
                <w:del w:id="208" w:author="Lương Ngọc Khang" w:date="2017-09-30T09:28:00Z"/>
                <w:rFonts w:eastAsia="Times New Roman" w:cs="Times New Roman"/>
                <w:spacing w:val="0"/>
                <w:sz w:val="26"/>
                <w:szCs w:val="26"/>
              </w:rPr>
            </w:pPr>
            <w:ins w:id="209" w:author="vncert14" w:date="2017-07-18T10:03:00Z">
              <w:del w:id="210" w:author="Lương Ngọc Khang" w:date="2017-09-30T09:28:00Z">
                <w:r w:rsidDel="00E836BB">
                  <w:rPr>
                    <w:rFonts w:eastAsia="Times New Roman" w:cs="Times New Roman"/>
                    <w:spacing w:val="0"/>
                    <w:sz w:val="26"/>
                    <w:szCs w:val="26"/>
                  </w:rPr>
                  <w:delText>- Quản lý cảnh báo theo chuỗi cảnh báo có liên quan trực tiếp</w:delText>
                </w:r>
              </w:del>
            </w:ins>
            <w:ins w:id="211" w:author="vncert14" w:date="2017-07-18T10:09:00Z">
              <w:del w:id="212" w:author="Lương Ngọc Khang" w:date="2017-09-30T09:28:00Z">
                <w:r w:rsidR="00CE73D6" w:rsidDel="00E836BB">
                  <w:rPr>
                    <w:rFonts w:eastAsia="Times New Roman" w:cs="Times New Roman"/>
                    <w:spacing w:val="0"/>
                    <w:sz w:val="26"/>
                    <w:szCs w:val="26"/>
                  </w:rPr>
                  <w:delText>.</w:delText>
                </w:r>
              </w:del>
            </w:ins>
          </w:p>
          <w:p w:rsidR="00D460BA" w:rsidRPr="00504069" w:rsidDel="00E836BB" w:rsidRDefault="00D460BA" w:rsidP="00A33657">
            <w:pPr>
              <w:spacing w:after="0" w:line="240" w:lineRule="auto"/>
              <w:rPr>
                <w:del w:id="213" w:author="Lương Ngọc Khang" w:date="2017-09-30T09:28:00Z"/>
                <w:rFonts w:eastAsia="Times New Roman" w:cs="Times New Roman"/>
                <w:spacing w:val="0"/>
                <w:sz w:val="26"/>
                <w:szCs w:val="26"/>
              </w:rPr>
            </w:pPr>
            <w:ins w:id="214" w:author="vncert14" w:date="2017-07-18T10:03:00Z">
              <w:del w:id="215" w:author="Lương Ngọc Khang" w:date="2017-09-30T09:28:00Z">
                <w:r w:rsidDel="00E836BB">
                  <w:rPr>
                    <w:rFonts w:eastAsia="Times New Roman" w:cs="Times New Roman"/>
                    <w:spacing w:val="0"/>
                    <w:sz w:val="26"/>
                    <w:szCs w:val="26"/>
                  </w:rPr>
                  <w:delText xml:space="preserve">- </w:delText>
                </w:r>
              </w:del>
            </w:ins>
            <w:ins w:id="216" w:author="vncert14" w:date="2017-07-18T10:04:00Z">
              <w:del w:id="217" w:author="Lương Ngọc Khang" w:date="2017-09-30T09:28:00Z">
                <w:r w:rsidR="00DA4DB9" w:rsidDel="00E836BB">
                  <w:rPr>
                    <w:rFonts w:eastAsia="Times New Roman" w:cs="Times New Roman"/>
                    <w:spacing w:val="0"/>
                    <w:sz w:val="26"/>
                    <w:szCs w:val="26"/>
                  </w:rPr>
                  <w:delText xml:space="preserve"> </w:delText>
                </w:r>
              </w:del>
            </w:ins>
            <w:ins w:id="218" w:author="vncert14" w:date="2017-07-18T10:09:00Z">
              <w:del w:id="219" w:author="Lương Ngọc Khang" w:date="2017-09-30T09:28:00Z">
                <w:r w:rsidR="009D4E89" w:rsidDel="00E836BB">
                  <w:rPr>
                    <w:rFonts w:eastAsia="Times New Roman" w:cs="Times New Roman"/>
                    <w:spacing w:val="0"/>
                    <w:sz w:val="26"/>
                    <w:szCs w:val="26"/>
                  </w:rPr>
                  <w:delText>Tra cứu cảnh báo, thông báo theo các tiêu chí khác nhau</w:delText>
                </w:r>
              </w:del>
            </w:ins>
            <w:ins w:id="220" w:author="vncert14" w:date="2017-07-18T10:10:00Z">
              <w:del w:id="221" w:author="Lương Ngọc Khang" w:date="2017-09-30T09:28:00Z">
                <w:r w:rsidR="00AD4256" w:rsidDel="00E836BB">
                  <w:rPr>
                    <w:rFonts w:eastAsia="Times New Roman" w:cs="Times New Roman"/>
                    <w:spacing w:val="0"/>
                    <w:sz w:val="26"/>
                    <w:szCs w:val="26"/>
                  </w:rPr>
                  <w:delText>s</w:delText>
                </w:r>
              </w:del>
            </w:ins>
          </w:p>
        </w:tc>
        <w:tc>
          <w:tcPr>
            <w:tcW w:w="852" w:type="dxa"/>
            <w:shd w:val="clear" w:color="000000" w:fill="FFFFFF"/>
            <w:hideMark/>
          </w:tcPr>
          <w:p w:rsidR="00886041" w:rsidRPr="00504069" w:rsidDel="00E836BB" w:rsidRDefault="00886041" w:rsidP="00A33657">
            <w:pPr>
              <w:spacing w:after="0" w:line="240" w:lineRule="auto"/>
              <w:jc w:val="center"/>
              <w:rPr>
                <w:del w:id="222" w:author="Lương Ngọc Khang" w:date="2017-09-30T09:28:00Z"/>
                <w:rFonts w:eastAsia="Times New Roman" w:cs="Times New Roman"/>
                <w:color w:val="auto"/>
                <w:spacing w:val="0"/>
                <w:sz w:val="26"/>
                <w:szCs w:val="26"/>
              </w:rPr>
            </w:pPr>
          </w:p>
        </w:tc>
        <w:tc>
          <w:tcPr>
            <w:tcW w:w="820" w:type="dxa"/>
            <w:shd w:val="clear" w:color="000000" w:fill="FFFFFF"/>
            <w:hideMark/>
          </w:tcPr>
          <w:p w:rsidR="00886041" w:rsidRPr="00504069" w:rsidDel="00E836BB" w:rsidRDefault="00886041" w:rsidP="00A33657">
            <w:pPr>
              <w:spacing w:after="0" w:line="240" w:lineRule="auto"/>
              <w:jc w:val="center"/>
              <w:rPr>
                <w:del w:id="223" w:author="Lương Ngọc Khang" w:date="2017-09-30T09:28:00Z"/>
                <w:rFonts w:eastAsia="Times New Roman" w:cs="Times New Roman"/>
                <w:color w:val="auto"/>
                <w:spacing w:val="0"/>
                <w:sz w:val="26"/>
                <w:szCs w:val="26"/>
              </w:rPr>
            </w:pPr>
          </w:p>
        </w:tc>
      </w:tr>
      <w:tr w:rsidR="00862CC9" w:rsidRPr="003529DA" w:rsidDel="00E836BB" w:rsidTr="00862CC9">
        <w:trPr>
          <w:trHeight w:val="273"/>
          <w:del w:id="224" w:author="Lương Ngọc Khang" w:date="2017-09-30T09:28:00Z"/>
        </w:trPr>
        <w:tc>
          <w:tcPr>
            <w:tcW w:w="541" w:type="dxa"/>
            <w:shd w:val="clear" w:color="000000" w:fill="FFFFFF"/>
            <w:hideMark/>
          </w:tcPr>
          <w:p w:rsidR="00862CC9" w:rsidDel="00E836BB" w:rsidRDefault="00862CC9" w:rsidP="00A33657">
            <w:pPr>
              <w:spacing w:after="0" w:line="240" w:lineRule="auto"/>
              <w:rPr>
                <w:del w:id="225" w:author="Lương Ngọc Khang" w:date="2017-09-30T09:28:00Z"/>
                <w:rFonts w:eastAsia="Times New Roman" w:cs="Times New Roman"/>
                <w:color w:val="auto"/>
                <w:spacing w:val="0"/>
                <w:sz w:val="26"/>
                <w:szCs w:val="26"/>
              </w:rPr>
            </w:pPr>
            <w:del w:id="226" w:author="Lương Ngọc Khang" w:date="2017-09-30T09:28:00Z">
              <w:r w:rsidDel="00E836BB">
                <w:rPr>
                  <w:rFonts w:eastAsia="Times New Roman" w:cs="Times New Roman"/>
                  <w:color w:val="auto"/>
                  <w:spacing w:val="0"/>
                  <w:sz w:val="26"/>
                  <w:szCs w:val="26"/>
                </w:rPr>
                <w:delText>14</w:delText>
              </w:r>
            </w:del>
          </w:p>
        </w:tc>
        <w:tc>
          <w:tcPr>
            <w:tcW w:w="8189" w:type="dxa"/>
            <w:gridSpan w:val="2"/>
            <w:shd w:val="clear" w:color="000000" w:fill="FFFFFF"/>
            <w:vAlign w:val="center"/>
            <w:hideMark/>
          </w:tcPr>
          <w:p w:rsidR="00862CC9" w:rsidDel="00E836BB" w:rsidRDefault="00862CC9" w:rsidP="00A33657">
            <w:pPr>
              <w:spacing w:after="0" w:line="240" w:lineRule="auto"/>
              <w:rPr>
                <w:del w:id="227" w:author="Lương Ngọc Khang" w:date="2017-09-30T09:28:00Z"/>
                <w:rFonts w:eastAsia="Times New Roman" w:cs="Times New Roman"/>
                <w:spacing w:val="0"/>
                <w:sz w:val="26"/>
                <w:szCs w:val="26"/>
              </w:rPr>
            </w:pPr>
            <w:del w:id="228" w:author="Lương Ngọc Khang" w:date="2017-09-30T09:28:00Z">
              <w:r w:rsidRPr="00886041" w:rsidDel="00E836BB">
                <w:rPr>
                  <w:rFonts w:eastAsia="Times New Roman" w:cs="Times New Roman"/>
                  <w:b/>
                  <w:spacing w:val="0"/>
                  <w:sz w:val="26"/>
                  <w:szCs w:val="26"/>
                </w:rPr>
                <w:delText>Module báo cáo, thống kê sự cố</w:delText>
              </w:r>
            </w:del>
            <w:ins w:id="229" w:author="vncert14" w:date="2017-07-18T10:04:00Z">
              <w:del w:id="230" w:author="Lương Ngọc Khang" w:date="2017-09-30T09:28:00Z">
                <w:r w:rsidR="00DA4DB9" w:rsidDel="00E836BB">
                  <w:rPr>
                    <w:rFonts w:eastAsia="Times New Roman" w:cs="Times New Roman"/>
                    <w:b/>
                    <w:spacing w:val="0"/>
                    <w:sz w:val="26"/>
                    <w:szCs w:val="26"/>
                  </w:rPr>
                  <w:delText>, thông báo, cảnh báo.</w:delText>
                </w:r>
              </w:del>
            </w:ins>
          </w:p>
        </w:tc>
        <w:tc>
          <w:tcPr>
            <w:tcW w:w="852" w:type="dxa"/>
            <w:shd w:val="clear" w:color="000000" w:fill="FFFFFF"/>
            <w:hideMark/>
          </w:tcPr>
          <w:p w:rsidR="00862CC9" w:rsidRPr="00504069" w:rsidDel="00E836BB" w:rsidRDefault="00862CC9" w:rsidP="00A33657">
            <w:pPr>
              <w:spacing w:after="0" w:line="240" w:lineRule="auto"/>
              <w:jc w:val="center"/>
              <w:rPr>
                <w:del w:id="231" w:author="Lương Ngọc Khang" w:date="2017-09-30T09:28:00Z"/>
                <w:rFonts w:eastAsia="Times New Roman" w:cs="Times New Roman"/>
                <w:color w:val="auto"/>
                <w:spacing w:val="0"/>
                <w:sz w:val="26"/>
                <w:szCs w:val="26"/>
              </w:rPr>
            </w:pPr>
          </w:p>
        </w:tc>
        <w:tc>
          <w:tcPr>
            <w:tcW w:w="820" w:type="dxa"/>
            <w:shd w:val="clear" w:color="000000" w:fill="FFFFFF"/>
            <w:hideMark/>
          </w:tcPr>
          <w:p w:rsidR="00862CC9" w:rsidRPr="00504069" w:rsidDel="00E836BB" w:rsidRDefault="00862CC9" w:rsidP="00A33657">
            <w:pPr>
              <w:spacing w:after="0" w:line="240" w:lineRule="auto"/>
              <w:jc w:val="center"/>
              <w:rPr>
                <w:del w:id="232" w:author="Lương Ngọc Khang" w:date="2017-09-30T09:28:00Z"/>
                <w:rFonts w:eastAsia="Times New Roman" w:cs="Times New Roman"/>
                <w:color w:val="auto"/>
                <w:spacing w:val="0"/>
                <w:sz w:val="26"/>
                <w:szCs w:val="26"/>
              </w:rPr>
            </w:pPr>
          </w:p>
        </w:tc>
      </w:tr>
      <w:tr w:rsidR="00862CC9" w:rsidRPr="003529DA" w:rsidDel="00E836BB" w:rsidTr="004572A7">
        <w:trPr>
          <w:trHeight w:val="1136"/>
          <w:del w:id="233" w:author="Lương Ngọc Khang" w:date="2017-09-30T09:28:00Z"/>
        </w:trPr>
        <w:tc>
          <w:tcPr>
            <w:tcW w:w="541" w:type="dxa"/>
            <w:shd w:val="clear" w:color="000000" w:fill="FFFFFF"/>
            <w:hideMark/>
          </w:tcPr>
          <w:p w:rsidR="00862CC9" w:rsidDel="00E836BB" w:rsidRDefault="00862CC9" w:rsidP="00A33657">
            <w:pPr>
              <w:spacing w:after="0" w:line="240" w:lineRule="auto"/>
              <w:rPr>
                <w:del w:id="234" w:author="Lương Ngọc Khang" w:date="2017-09-30T09:28:00Z"/>
                <w:rFonts w:eastAsia="Times New Roman" w:cs="Times New Roman"/>
                <w:color w:val="auto"/>
                <w:spacing w:val="0"/>
                <w:sz w:val="26"/>
                <w:szCs w:val="26"/>
              </w:rPr>
            </w:pPr>
          </w:p>
        </w:tc>
        <w:tc>
          <w:tcPr>
            <w:tcW w:w="1945" w:type="dxa"/>
            <w:shd w:val="clear" w:color="000000" w:fill="FFFFFF"/>
            <w:vAlign w:val="center"/>
            <w:hideMark/>
          </w:tcPr>
          <w:p w:rsidR="00862CC9" w:rsidRPr="00504069" w:rsidDel="00E836BB" w:rsidRDefault="00862CC9" w:rsidP="00A33657">
            <w:pPr>
              <w:spacing w:after="0" w:line="240" w:lineRule="auto"/>
              <w:rPr>
                <w:del w:id="235" w:author="Lương Ngọc Khang" w:date="2017-09-30T09:28:00Z"/>
                <w:rFonts w:eastAsia="Times New Roman" w:cs="Times New Roman"/>
                <w:b/>
                <w:bCs/>
                <w:i/>
                <w:iCs/>
                <w:color w:val="auto"/>
                <w:spacing w:val="0"/>
                <w:sz w:val="26"/>
                <w:szCs w:val="26"/>
              </w:rPr>
            </w:pPr>
          </w:p>
        </w:tc>
        <w:tc>
          <w:tcPr>
            <w:tcW w:w="6244" w:type="dxa"/>
            <w:shd w:val="clear" w:color="000000" w:fill="FFFFFF"/>
            <w:hideMark/>
          </w:tcPr>
          <w:p w:rsidR="00862CC9" w:rsidDel="00E836BB" w:rsidRDefault="00862CC9" w:rsidP="00A33657">
            <w:pPr>
              <w:spacing w:after="0" w:line="240" w:lineRule="auto"/>
              <w:rPr>
                <w:del w:id="236" w:author="Lương Ngọc Khang" w:date="2017-09-30T09:28:00Z"/>
                <w:rFonts w:eastAsia="Times New Roman" w:cs="Times New Roman"/>
                <w:spacing w:val="0"/>
                <w:sz w:val="26"/>
                <w:szCs w:val="26"/>
              </w:rPr>
            </w:pPr>
            <w:del w:id="237" w:author="Lương Ngọc Khang" w:date="2017-09-30T09:28:00Z">
              <w:r w:rsidDel="00E836BB">
                <w:rPr>
                  <w:rFonts w:eastAsia="Times New Roman" w:cs="Times New Roman"/>
                  <w:spacing w:val="0"/>
                  <w:sz w:val="26"/>
                  <w:szCs w:val="26"/>
                </w:rPr>
                <w:delText>Cho phép tổng hợp, báo cáo, thống kê các sự cố an toàn thông tin tiếp nhận được theo thời gian, theo loại sự cố, theo đối tượng bị ảnh hưởng,...</w:delText>
              </w:r>
            </w:del>
          </w:p>
        </w:tc>
        <w:tc>
          <w:tcPr>
            <w:tcW w:w="852" w:type="dxa"/>
            <w:shd w:val="clear" w:color="000000" w:fill="FFFFFF"/>
            <w:hideMark/>
          </w:tcPr>
          <w:p w:rsidR="00862CC9" w:rsidRPr="00504069" w:rsidDel="00E836BB" w:rsidRDefault="00862CC9" w:rsidP="00A33657">
            <w:pPr>
              <w:spacing w:after="0" w:line="240" w:lineRule="auto"/>
              <w:jc w:val="center"/>
              <w:rPr>
                <w:del w:id="238" w:author="Lương Ngọc Khang" w:date="2017-09-30T09:28:00Z"/>
                <w:rFonts w:eastAsia="Times New Roman" w:cs="Times New Roman"/>
                <w:color w:val="auto"/>
                <w:spacing w:val="0"/>
                <w:sz w:val="26"/>
                <w:szCs w:val="26"/>
              </w:rPr>
            </w:pPr>
          </w:p>
        </w:tc>
        <w:tc>
          <w:tcPr>
            <w:tcW w:w="820" w:type="dxa"/>
            <w:shd w:val="clear" w:color="000000" w:fill="FFFFFF"/>
            <w:hideMark/>
          </w:tcPr>
          <w:p w:rsidR="00862CC9" w:rsidRPr="00504069" w:rsidDel="00E836BB" w:rsidRDefault="00862CC9" w:rsidP="00A33657">
            <w:pPr>
              <w:spacing w:after="0" w:line="240" w:lineRule="auto"/>
              <w:jc w:val="center"/>
              <w:rPr>
                <w:del w:id="239" w:author="Lương Ngọc Khang" w:date="2017-09-30T09:28:00Z"/>
                <w:rFonts w:eastAsia="Times New Roman" w:cs="Times New Roman"/>
                <w:color w:val="auto"/>
                <w:spacing w:val="0"/>
                <w:sz w:val="26"/>
                <w:szCs w:val="26"/>
              </w:rPr>
            </w:pPr>
          </w:p>
        </w:tc>
      </w:tr>
    </w:tbl>
    <w:p w:rsidR="00F20408" w:rsidRDefault="00F20408"/>
    <w:sectPr w:rsidR="00F20408" w:rsidSect="00896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ArialH">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D75F6"/>
    <w:multiLevelType w:val="hybridMultilevel"/>
    <w:tmpl w:val="675459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100210"/>
    <w:multiLevelType w:val="hybridMultilevel"/>
    <w:tmpl w:val="B844B2CE"/>
    <w:lvl w:ilvl="0" w:tplc="54FE104A">
      <w:start w:val="1"/>
      <w:numFmt w:val="decimal"/>
      <w:lvlText w:val="%1."/>
      <w:lvlJc w:val="left"/>
      <w:pPr>
        <w:ind w:left="786" w:hanging="360"/>
      </w:pPr>
      <w:rPr>
        <w:rFonts w:hint="default"/>
      </w:rPr>
    </w:lvl>
    <w:lvl w:ilvl="1" w:tplc="04090003">
      <w:start w:val="1"/>
      <w:numFmt w:val="lowerLetter"/>
      <w:lvlText w:val="%2."/>
      <w:lvlJc w:val="left"/>
      <w:pPr>
        <w:ind w:left="1506" w:hanging="360"/>
      </w:pPr>
    </w:lvl>
    <w:lvl w:ilvl="2" w:tplc="04090005">
      <w:start w:val="1"/>
      <w:numFmt w:val="lowerRoman"/>
      <w:lvlText w:val="%3."/>
      <w:lvlJc w:val="right"/>
      <w:pPr>
        <w:ind w:left="2226" w:hanging="180"/>
      </w:pPr>
    </w:lvl>
    <w:lvl w:ilvl="3" w:tplc="04090001">
      <w:start w:val="1"/>
      <w:numFmt w:val="decimal"/>
      <w:lvlText w:val="%4."/>
      <w:lvlJc w:val="left"/>
      <w:pPr>
        <w:ind w:left="2946" w:hanging="360"/>
      </w:pPr>
    </w:lvl>
    <w:lvl w:ilvl="4" w:tplc="04090003">
      <w:start w:val="1"/>
      <w:numFmt w:val="lowerLetter"/>
      <w:lvlText w:val="%5)"/>
      <w:lvlJc w:val="left"/>
      <w:pPr>
        <w:ind w:left="3666" w:hanging="360"/>
      </w:pPr>
      <w:rPr>
        <w:rFonts w:hint="default"/>
        <w:b/>
        <w:i/>
      </w:rPr>
    </w:lvl>
    <w:lvl w:ilvl="5" w:tplc="04090005" w:tentative="1">
      <w:start w:val="1"/>
      <w:numFmt w:val="lowerRoman"/>
      <w:lvlText w:val="%6."/>
      <w:lvlJc w:val="right"/>
      <w:pPr>
        <w:ind w:left="4386" w:hanging="180"/>
      </w:pPr>
    </w:lvl>
    <w:lvl w:ilvl="6" w:tplc="04090001" w:tentative="1">
      <w:start w:val="1"/>
      <w:numFmt w:val="decimal"/>
      <w:lvlText w:val="%7."/>
      <w:lvlJc w:val="left"/>
      <w:pPr>
        <w:ind w:left="5106" w:hanging="360"/>
      </w:pPr>
    </w:lvl>
    <w:lvl w:ilvl="7" w:tplc="04090003" w:tentative="1">
      <w:start w:val="1"/>
      <w:numFmt w:val="lowerLetter"/>
      <w:lvlText w:val="%8."/>
      <w:lvlJc w:val="left"/>
      <w:pPr>
        <w:ind w:left="5826" w:hanging="360"/>
      </w:pPr>
    </w:lvl>
    <w:lvl w:ilvl="8" w:tplc="04090005" w:tentative="1">
      <w:start w:val="1"/>
      <w:numFmt w:val="lowerRoman"/>
      <w:lvlText w:val="%9."/>
      <w:lvlJc w:val="right"/>
      <w:pPr>
        <w:ind w:left="6546" w:hanging="180"/>
      </w:pPr>
    </w:lvl>
  </w:abstractNum>
  <w:abstractNum w:abstractNumId="2" w15:restartNumberingAfterBreak="0">
    <w:nsid w:val="1BD85419"/>
    <w:multiLevelType w:val="hybridMultilevel"/>
    <w:tmpl w:val="F2ECD6AE"/>
    <w:lvl w:ilvl="0" w:tplc="E1A402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2FA27ED"/>
    <w:multiLevelType w:val="hybridMultilevel"/>
    <w:tmpl w:val="19AE92C4"/>
    <w:lvl w:ilvl="0" w:tplc="F880E77A">
      <w:start w:val="1"/>
      <w:numFmt w:val="bullet"/>
      <w:lvlText w:val=""/>
      <w:lvlJc w:val="left"/>
      <w:pPr>
        <w:tabs>
          <w:tab w:val="num" w:pos="1021"/>
        </w:tabs>
        <w:ind w:left="1021" w:hanging="341"/>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numFmt w:val="bullet"/>
      <w:lvlText w:val="-"/>
      <w:lvlJc w:val="left"/>
      <w:pPr>
        <w:tabs>
          <w:tab w:val="num" w:pos="2160"/>
        </w:tabs>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7E1717"/>
    <w:multiLevelType w:val="multilevel"/>
    <w:tmpl w:val="CA06E2CA"/>
    <w:lvl w:ilvl="0">
      <w:start w:val="1"/>
      <w:numFmt w:val="decimal"/>
      <w:pStyle w:val="h1thau"/>
      <w:lvlText w:val="%1."/>
      <w:lvlJc w:val="left"/>
      <w:pPr>
        <w:ind w:left="360" w:hanging="360"/>
      </w:pPr>
      <w:rPr>
        <w:rFonts w:hint="default"/>
      </w:rPr>
    </w:lvl>
    <w:lvl w:ilvl="1">
      <w:start w:val="1"/>
      <w:numFmt w:val="decimal"/>
      <w:pStyle w:val="h2thau"/>
      <w:lvlText w:val="%1.%2."/>
      <w:lvlJc w:val="left"/>
      <w:pPr>
        <w:ind w:left="792" w:hanging="432"/>
      </w:pPr>
      <w:rPr>
        <w:rFonts w:hint="default"/>
      </w:rPr>
    </w:lvl>
    <w:lvl w:ilvl="2">
      <w:start w:val="1"/>
      <w:numFmt w:val="decimal"/>
      <w:pStyle w:val="h3thau"/>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B365573"/>
    <w:multiLevelType w:val="hybridMultilevel"/>
    <w:tmpl w:val="A83C978A"/>
    <w:lvl w:ilvl="0" w:tplc="07C2F8B6">
      <w:start w:val="115"/>
      <w:numFmt w:val="bullet"/>
      <w:pStyle w:val="Bulleted1"/>
      <w:lvlText w:val="-"/>
      <w:lvlJc w:val="left"/>
      <w:pPr>
        <w:ind w:left="810" w:hanging="360"/>
      </w:pPr>
      <w:rPr>
        <w:rFonts w:ascii="Times New Roman" w:eastAsia="SimSun" w:hAnsi="Times New Roman" w:hint="default"/>
      </w:rPr>
    </w:lvl>
    <w:lvl w:ilvl="1" w:tplc="F6248562">
      <w:start w:val="1"/>
      <w:numFmt w:val="bullet"/>
      <w:pStyle w:val="Bulleted2"/>
      <w:lvlText w:val="o"/>
      <w:lvlJc w:val="left"/>
      <w:pPr>
        <w:ind w:left="1440" w:hanging="360"/>
      </w:pPr>
      <w:rPr>
        <w:rFonts w:ascii="Courier New" w:hAnsi="Courier New" w:hint="default"/>
      </w:rPr>
    </w:lvl>
    <w:lvl w:ilvl="2" w:tplc="5B1EE01C">
      <w:start w:val="1"/>
      <w:numFmt w:val="bullet"/>
      <w:lvlText w:val=""/>
      <w:lvlJc w:val="left"/>
      <w:pPr>
        <w:ind w:left="2160" w:hanging="360"/>
      </w:pPr>
      <w:rPr>
        <w:rFonts w:ascii="Wingdings" w:hAnsi="Wingdings" w:hint="default"/>
      </w:rPr>
    </w:lvl>
    <w:lvl w:ilvl="3" w:tplc="344CCE62" w:tentative="1">
      <w:start w:val="1"/>
      <w:numFmt w:val="bullet"/>
      <w:lvlText w:val=""/>
      <w:lvlJc w:val="left"/>
      <w:pPr>
        <w:ind w:left="2880" w:hanging="360"/>
      </w:pPr>
      <w:rPr>
        <w:rFonts w:ascii="Symbol" w:hAnsi="Symbol" w:hint="default"/>
      </w:rPr>
    </w:lvl>
    <w:lvl w:ilvl="4" w:tplc="0F0CA448" w:tentative="1">
      <w:start w:val="1"/>
      <w:numFmt w:val="bullet"/>
      <w:lvlText w:val="o"/>
      <w:lvlJc w:val="left"/>
      <w:pPr>
        <w:ind w:left="3600" w:hanging="360"/>
      </w:pPr>
      <w:rPr>
        <w:rFonts w:ascii="Courier New" w:hAnsi="Courier New" w:hint="default"/>
      </w:rPr>
    </w:lvl>
    <w:lvl w:ilvl="5" w:tplc="CF0E00C8" w:tentative="1">
      <w:start w:val="1"/>
      <w:numFmt w:val="bullet"/>
      <w:lvlText w:val=""/>
      <w:lvlJc w:val="left"/>
      <w:pPr>
        <w:ind w:left="4320" w:hanging="360"/>
      </w:pPr>
      <w:rPr>
        <w:rFonts w:ascii="Wingdings" w:hAnsi="Wingdings" w:hint="default"/>
      </w:rPr>
    </w:lvl>
    <w:lvl w:ilvl="6" w:tplc="6C12811E" w:tentative="1">
      <w:start w:val="1"/>
      <w:numFmt w:val="bullet"/>
      <w:lvlText w:val=""/>
      <w:lvlJc w:val="left"/>
      <w:pPr>
        <w:ind w:left="5040" w:hanging="360"/>
      </w:pPr>
      <w:rPr>
        <w:rFonts w:ascii="Symbol" w:hAnsi="Symbol" w:hint="default"/>
      </w:rPr>
    </w:lvl>
    <w:lvl w:ilvl="7" w:tplc="BBE82C1C" w:tentative="1">
      <w:start w:val="1"/>
      <w:numFmt w:val="bullet"/>
      <w:lvlText w:val="o"/>
      <w:lvlJc w:val="left"/>
      <w:pPr>
        <w:ind w:left="5760" w:hanging="360"/>
      </w:pPr>
      <w:rPr>
        <w:rFonts w:ascii="Courier New" w:hAnsi="Courier New" w:hint="default"/>
      </w:rPr>
    </w:lvl>
    <w:lvl w:ilvl="8" w:tplc="774AD18E" w:tentative="1">
      <w:start w:val="1"/>
      <w:numFmt w:val="bullet"/>
      <w:lvlText w:val=""/>
      <w:lvlJc w:val="left"/>
      <w:pPr>
        <w:ind w:left="6480" w:hanging="360"/>
      </w:pPr>
      <w:rPr>
        <w:rFonts w:ascii="Wingdings" w:hAnsi="Wingdings" w:hint="default"/>
      </w:rPr>
    </w:lvl>
  </w:abstractNum>
  <w:abstractNum w:abstractNumId="7" w15:restartNumberingAfterBreak="0">
    <w:nsid w:val="6DFF144F"/>
    <w:multiLevelType w:val="hybridMultilevel"/>
    <w:tmpl w:val="208E64F8"/>
    <w:lvl w:ilvl="0" w:tplc="1576A4D6">
      <w:start w:val="1"/>
      <w:numFmt w:val="bullet"/>
      <w:pStyle w:val="Duc2"/>
      <w:lvlText w:val="-"/>
      <w:lvlJc w:val="left"/>
      <w:pPr>
        <w:ind w:left="1012" w:hanging="360"/>
      </w:pPr>
      <w:rPr>
        <w:rFonts w:ascii="Times New Roman" w:eastAsia="Times New Roman" w:hAnsi="Times New Roman" w:cs="Times New Roman" w:hint="default"/>
      </w:rPr>
    </w:lvl>
    <w:lvl w:ilvl="1" w:tplc="04090019">
      <w:start w:val="1"/>
      <w:numFmt w:val="bullet"/>
      <w:lvlText w:val="o"/>
      <w:lvlJc w:val="left"/>
      <w:pPr>
        <w:ind w:left="1530" w:hanging="360"/>
      </w:pPr>
      <w:rPr>
        <w:rFonts w:ascii="Courier New" w:hAnsi="Courier New" w:cs="Courier New" w:hint="default"/>
      </w:rPr>
    </w:lvl>
    <w:lvl w:ilvl="2" w:tplc="0409001B" w:tentative="1">
      <w:start w:val="1"/>
      <w:numFmt w:val="bullet"/>
      <w:lvlText w:val=""/>
      <w:lvlJc w:val="left"/>
      <w:pPr>
        <w:ind w:left="2250" w:hanging="360"/>
      </w:pPr>
      <w:rPr>
        <w:rFonts w:ascii="Wingdings" w:hAnsi="Wingdings" w:hint="default"/>
      </w:rPr>
    </w:lvl>
    <w:lvl w:ilvl="3" w:tplc="0409000F" w:tentative="1">
      <w:start w:val="1"/>
      <w:numFmt w:val="bullet"/>
      <w:lvlText w:val=""/>
      <w:lvlJc w:val="left"/>
      <w:pPr>
        <w:ind w:left="2970" w:hanging="360"/>
      </w:pPr>
      <w:rPr>
        <w:rFonts w:ascii="Symbol" w:hAnsi="Symbol" w:hint="default"/>
      </w:rPr>
    </w:lvl>
    <w:lvl w:ilvl="4" w:tplc="04090019" w:tentative="1">
      <w:start w:val="1"/>
      <w:numFmt w:val="bullet"/>
      <w:lvlText w:val="o"/>
      <w:lvlJc w:val="left"/>
      <w:pPr>
        <w:ind w:left="3690" w:hanging="360"/>
      </w:pPr>
      <w:rPr>
        <w:rFonts w:ascii="Courier New" w:hAnsi="Courier New" w:cs="Courier New" w:hint="default"/>
      </w:rPr>
    </w:lvl>
    <w:lvl w:ilvl="5" w:tplc="0409001B" w:tentative="1">
      <w:start w:val="1"/>
      <w:numFmt w:val="bullet"/>
      <w:lvlText w:val=""/>
      <w:lvlJc w:val="left"/>
      <w:pPr>
        <w:ind w:left="4410" w:hanging="360"/>
      </w:pPr>
      <w:rPr>
        <w:rFonts w:ascii="Wingdings" w:hAnsi="Wingdings" w:hint="default"/>
      </w:rPr>
    </w:lvl>
    <w:lvl w:ilvl="6" w:tplc="0409000F" w:tentative="1">
      <w:start w:val="1"/>
      <w:numFmt w:val="bullet"/>
      <w:lvlText w:val=""/>
      <w:lvlJc w:val="left"/>
      <w:pPr>
        <w:ind w:left="5130" w:hanging="360"/>
      </w:pPr>
      <w:rPr>
        <w:rFonts w:ascii="Symbol" w:hAnsi="Symbol" w:hint="default"/>
      </w:rPr>
    </w:lvl>
    <w:lvl w:ilvl="7" w:tplc="04090019" w:tentative="1">
      <w:start w:val="1"/>
      <w:numFmt w:val="bullet"/>
      <w:lvlText w:val="o"/>
      <w:lvlJc w:val="left"/>
      <w:pPr>
        <w:ind w:left="5850" w:hanging="360"/>
      </w:pPr>
      <w:rPr>
        <w:rFonts w:ascii="Courier New" w:hAnsi="Courier New" w:cs="Courier New" w:hint="default"/>
      </w:rPr>
    </w:lvl>
    <w:lvl w:ilvl="8" w:tplc="0409001B" w:tentative="1">
      <w:start w:val="1"/>
      <w:numFmt w:val="bullet"/>
      <w:lvlText w:val=""/>
      <w:lvlJc w:val="left"/>
      <w:pPr>
        <w:ind w:left="6570" w:hanging="360"/>
      </w:pPr>
      <w:rPr>
        <w:rFonts w:ascii="Wingdings" w:hAnsi="Wingdings" w:hint="default"/>
      </w:rPr>
    </w:lvl>
  </w:abstractNum>
  <w:abstractNum w:abstractNumId="8" w15:restartNumberingAfterBreak="0">
    <w:nsid w:val="6F544AC5"/>
    <w:multiLevelType w:val="hybridMultilevel"/>
    <w:tmpl w:val="7D825482"/>
    <w:lvl w:ilvl="0" w:tplc="FFFFFFFF">
      <w:numFmt w:val="bullet"/>
      <w:lvlText w:val="-"/>
      <w:lvlJc w:val="left"/>
      <w:pPr>
        <w:ind w:left="786" w:hanging="360"/>
      </w:pPr>
      <w:rPr>
        <w:rFonts w:ascii="Times New Roman" w:eastAsia="Times New Roman" w:hAnsi="Times New Roman" w:cs="Times New Roman" w:hint="default"/>
      </w:rPr>
    </w:lvl>
    <w:lvl w:ilvl="1" w:tplc="FFFFFFFF">
      <w:start w:val="1"/>
      <w:numFmt w:val="bullet"/>
      <w:lvlText w:val="o"/>
      <w:lvlJc w:val="left"/>
      <w:pPr>
        <w:ind w:left="3537" w:hanging="360"/>
      </w:pPr>
      <w:rPr>
        <w:rFonts w:ascii="Courier New" w:hAnsi="Courier New" w:cs="Courier New" w:hint="default"/>
      </w:rPr>
    </w:lvl>
    <w:lvl w:ilvl="2" w:tplc="FFFFFFFF">
      <w:start w:val="1"/>
      <w:numFmt w:val="bullet"/>
      <w:lvlText w:val=""/>
      <w:lvlJc w:val="left"/>
      <w:pPr>
        <w:ind w:left="4257" w:hanging="360"/>
      </w:pPr>
      <w:rPr>
        <w:rFonts w:ascii="Wingdings" w:hAnsi="Wingdings" w:hint="default"/>
      </w:rPr>
    </w:lvl>
    <w:lvl w:ilvl="3" w:tplc="FFFFFFFF">
      <w:start w:val="1"/>
      <w:numFmt w:val="bullet"/>
      <w:lvlText w:val=""/>
      <w:lvlJc w:val="left"/>
      <w:pPr>
        <w:ind w:left="4977" w:hanging="360"/>
      </w:pPr>
      <w:rPr>
        <w:rFonts w:ascii="Symbol" w:hAnsi="Symbol" w:hint="default"/>
      </w:rPr>
    </w:lvl>
    <w:lvl w:ilvl="4" w:tplc="FFFFFFFF" w:tentative="1">
      <w:start w:val="1"/>
      <w:numFmt w:val="bullet"/>
      <w:lvlText w:val="o"/>
      <w:lvlJc w:val="left"/>
      <w:pPr>
        <w:ind w:left="5697" w:hanging="360"/>
      </w:pPr>
      <w:rPr>
        <w:rFonts w:ascii="Courier New" w:hAnsi="Courier New" w:cs="Courier New" w:hint="default"/>
      </w:rPr>
    </w:lvl>
    <w:lvl w:ilvl="5" w:tplc="FFFFFFFF" w:tentative="1">
      <w:start w:val="1"/>
      <w:numFmt w:val="bullet"/>
      <w:lvlText w:val=""/>
      <w:lvlJc w:val="left"/>
      <w:pPr>
        <w:ind w:left="6417" w:hanging="360"/>
      </w:pPr>
      <w:rPr>
        <w:rFonts w:ascii="Wingdings" w:hAnsi="Wingdings" w:hint="default"/>
      </w:rPr>
    </w:lvl>
    <w:lvl w:ilvl="6" w:tplc="FFFFFFFF" w:tentative="1">
      <w:start w:val="1"/>
      <w:numFmt w:val="bullet"/>
      <w:lvlText w:val=""/>
      <w:lvlJc w:val="left"/>
      <w:pPr>
        <w:ind w:left="7137" w:hanging="360"/>
      </w:pPr>
      <w:rPr>
        <w:rFonts w:ascii="Symbol" w:hAnsi="Symbol" w:hint="default"/>
      </w:rPr>
    </w:lvl>
    <w:lvl w:ilvl="7" w:tplc="FFFFFFFF" w:tentative="1">
      <w:start w:val="1"/>
      <w:numFmt w:val="bullet"/>
      <w:lvlText w:val="o"/>
      <w:lvlJc w:val="left"/>
      <w:pPr>
        <w:ind w:left="7857" w:hanging="360"/>
      </w:pPr>
      <w:rPr>
        <w:rFonts w:ascii="Courier New" w:hAnsi="Courier New" w:cs="Courier New" w:hint="default"/>
      </w:rPr>
    </w:lvl>
    <w:lvl w:ilvl="8" w:tplc="FFFFFFFF" w:tentative="1">
      <w:start w:val="1"/>
      <w:numFmt w:val="bullet"/>
      <w:lvlText w:val=""/>
      <w:lvlJc w:val="left"/>
      <w:pPr>
        <w:ind w:left="8577" w:hanging="360"/>
      </w:pPr>
      <w:rPr>
        <w:rFonts w:ascii="Wingdings" w:hAnsi="Wingdings" w:hint="default"/>
      </w:rPr>
    </w:lvl>
  </w:abstractNum>
  <w:abstractNum w:abstractNumId="9" w15:restartNumberingAfterBreak="0">
    <w:nsid w:val="75505567"/>
    <w:multiLevelType w:val="multilevel"/>
    <w:tmpl w:val="6B3C7A32"/>
    <w:lvl w:ilvl="0">
      <w:start w:val="1"/>
      <w:numFmt w:val="upperRoman"/>
      <w:pStyle w:val="Heading1"/>
      <w:suff w:val="nothing"/>
      <w:lvlText w:val="%1. "/>
      <w:lvlJc w:val="left"/>
      <w:pPr>
        <w:ind w:left="0" w:firstLine="0"/>
      </w:pPr>
      <w:rPr>
        <w:rFonts w:hint="default"/>
        <w:color w:val="auto"/>
      </w:rPr>
    </w:lvl>
    <w:lvl w:ilvl="1">
      <w:start w:val="1"/>
      <w:numFmt w:val="decimal"/>
      <w:pStyle w:val="Heading2"/>
      <w:lvlText w:val="%1.%2. "/>
      <w:lvlJc w:val="left"/>
      <w:pPr>
        <w:tabs>
          <w:tab w:val="num" w:pos="0"/>
        </w:tabs>
        <w:ind w:left="0" w:firstLine="0"/>
      </w:pPr>
      <w:rPr>
        <w:rFonts w:hint="default"/>
      </w:rPr>
    </w:lvl>
    <w:lvl w:ilvl="2">
      <w:start w:val="1"/>
      <w:numFmt w:val="decimal"/>
      <w:pStyle w:val="Heading3"/>
      <w:suff w:val="nothing"/>
      <w:lvlText w:val="%1.%2.%3. "/>
      <w:lvlJc w:val="left"/>
      <w:pPr>
        <w:ind w:left="7291" w:hanging="1620"/>
      </w:pPr>
      <w:rPr>
        <w:rFonts w:hint="default"/>
      </w:rPr>
    </w:lvl>
    <w:lvl w:ilvl="3">
      <w:start w:val="1"/>
      <w:numFmt w:val="decimal"/>
      <w:pStyle w:val="Heading5"/>
      <w:suff w:val="nothing"/>
      <w:lvlText w:val="%1.%2.%3.%4 "/>
      <w:lvlJc w:val="left"/>
      <w:pPr>
        <w:ind w:left="288" w:hanging="288"/>
      </w:pPr>
      <w:rPr>
        <w:rFonts w:hint="default"/>
      </w:rPr>
    </w:lvl>
    <w:lvl w:ilvl="4">
      <w:start w:val="1"/>
      <w:numFmt w:val="decimal"/>
      <w:lvlText w:val="%5."/>
      <w:lvlJc w:val="left"/>
      <w:pPr>
        <w:tabs>
          <w:tab w:val="num" w:pos="360"/>
        </w:tabs>
        <w:ind w:left="360" w:hanging="360"/>
      </w:pPr>
      <w:rPr>
        <w:rFonts w:hint="default"/>
      </w:rPr>
    </w:lvl>
    <w:lvl w:ilvl="5">
      <w:start w:val="1"/>
      <w:numFmt w:val="lowerLetter"/>
      <w:lvlText w:val="%6."/>
      <w:lvlJc w:val="left"/>
      <w:pPr>
        <w:tabs>
          <w:tab w:val="num" w:pos="0"/>
        </w:tabs>
        <w:ind w:left="0" w:firstLine="0"/>
      </w:pPr>
      <w:rPr>
        <w:rFonts w:hint="default"/>
      </w:rPr>
    </w:lvl>
    <w:lvl w:ilvl="6">
      <w:start w:val="1"/>
      <w:numFmt w:val="decimal"/>
      <w:lvlText w:val="%6.%7."/>
      <w:lvlJc w:val="left"/>
      <w:pPr>
        <w:tabs>
          <w:tab w:val="num" w:pos="4680"/>
        </w:tabs>
        <w:ind w:left="4320" w:firstLine="0"/>
      </w:pPr>
      <w:rPr>
        <w:rFonts w:hint="default"/>
      </w:rPr>
    </w:lvl>
    <w:lvl w:ilvl="7">
      <w:start w:val="1"/>
      <w:numFmt w:val="decimal"/>
      <w:lvlText w:val="%6.%7.%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8"/>
  </w:num>
  <w:num w:numId="2">
    <w:abstractNumId w:val="8"/>
  </w:num>
  <w:num w:numId="3">
    <w:abstractNumId w:val="4"/>
  </w:num>
  <w:num w:numId="4">
    <w:abstractNumId w:val="0"/>
  </w:num>
  <w:num w:numId="5">
    <w:abstractNumId w:val="5"/>
  </w:num>
  <w:num w:numId="6">
    <w:abstractNumId w:val="5"/>
  </w:num>
  <w:num w:numId="7">
    <w:abstractNumId w:val="5"/>
  </w:num>
  <w:num w:numId="8">
    <w:abstractNumId w:val="1"/>
  </w:num>
  <w:num w:numId="9">
    <w:abstractNumId w:val="7"/>
  </w:num>
  <w:num w:numId="10">
    <w:abstractNumId w:val="6"/>
  </w:num>
  <w:num w:numId="11">
    <w:abstractNumId w:val="6"/>
  </w:num>
  <w:num w:numId="12">
    <w:abstractNumId w:val="9"/>
  </w:num>
  <w:num w:numId="13">
    <w:abstractNumId w:val="9"/>
  </w:num>
  <w:num w:numId="14">
    <w:abstractNumId w:val="9"/>
  </w:num>
  <w:num w:numId="15">
    <w:abstractNumId w:val="9"/>
  </w:num>
  <w:num w:numId="16">
    <w:abstractNumId w:val="3"/>
  </w:num>
  <w:num w:numId="17">
    <w:abstractNumId w:val="9"/>
  </w:num>
  <w:num w:numId="18">
    <w:abstractNumId w:val="8"/>
  </w:num>
  <w:num w:numId="19">
    <w:abstractNumId w:val="8"/>
  </w:num>
  <w:num w:numId="20">
    <w:abstractNumId w:val="4"/>
  </w:num>
  <w:num w:numId="21">
    <w:abstractNumId w:val="0"/>
  </w:num>
  <w:num w:numId="22">
    <w:abstractNumId w:val="5"/>
  </w:num>
  <w:num w:numId="23">
    <w:abstractNumId w:val="5"/>
  </w:num>
  <w:num w:numId="24">
    <w:abstractNumId w:val="5"/>
  </w:num>
  <w:num w:numId="25">
    <w:abstractNumId w:val="1"/>
  </w:num>
  <w:num w:numId="26">
    <w:abstractNumId w:val="7"/>
  </w:num>
  <w:num w:numId="27">
    <w:abstractNumId w:val="6"/>
  </w:num>
  <w:num w:numId="28">
    <w:abstractNumId w:val="6"/>
  </w:num>
  <w:num w:numId="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ương Ngọc Khang">
    <w15:presenceInfo w15:providerId="Windows Live" w15:userId="ba7ea84e190b89a4"/>
  </w15:person>
  <w15:person w15:author="Lương Ngọc Khang [2]">
    <w15:presenceInfo w15:providerId="Windows Live" w15:userId="26344dbd11fd77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4C"/>
    <w:rsid w:val="000002D0"/>
    <w:rsid w:val="000407AE"/>
    <w:rsid w:val="00086B8F"/>
    <w:rsid w:val="00107294"/>
    <w:rsid w:val="00154E87"/>
    <w:rsid w:val="0019252F"/>
    <w:rsid w:val="00222C8C"/>
    <w:rsid w:val="002750E1"/>
    <w:rsid w:val="002B7BF0"/>
    <w:rsid w:val="003529DA"/>
    <w:rsid w:val="0038649D"/>
    <w:rsid w:val="00414114"/>
    <w:rsid w:val="00443BD1"/>
    <w:rsid w:val="004572A7"/>
    <w:rsid w:val="004D4194"/>
    <w:rsid w:val="004D5642"/>
    <w:rsid w:val="00504069"/>
    <w:rsid w:val="00562EB4"/>
    <w:rsid w:val="00571B0C"/>
    <w:rsid w:val="006344BC"/>
    <w:rsid w:val="0070259B"/>
    <w:rsid w:val="007123FD"/>
    <w:rsid w:val="007131AA"/>
    <w:rsid w:val="007A514D"/>
    <w:rsid w:val="007C0C5F"/>
    <w:rsid w:val="0083603F"/>
    <w:rsid w:val="00862CC9"/>
    <w:rsid w:val="00886041"/>
    <w:rsid w:val="0089650E"/>
    <w:rsid w:val="00904049"/>
    <w:rsid w:val="00941989"/>
    <w:rsid w:val="009D4E89"/>
    <w:rsid w:val="00A045A6"/>
    <w:rsid w:val="00A322C0"/>
    <w:rsid w:val="00A33657"/>
    <w:rsid w:val="00A54DD5"/>
    <w:rsid w:val="00A706BF"/>
    <w:rsid w:val="00A92416"/>
    <w:rsid w:val="00AB3488"/>
    <w:rsid w:val="00AD4256"/>
    <w:rsid w:val="00B718BA"/>
    <w:rsid w:val="00BA2CB5"/>
    <w:rsid w:val="00CE73D6"/>
    <w:rsid w:val="00D460BA"/>
    <w:rsid w:val="00DA4DB9"/>
    <w:rsid w:val="00DC4FA6"/>
    <w:rsid w:val="00E1412C"/>
    <w:rsid w:val="00E319AF"/>
    <w:rsid w:val="00E836BB"/>
    <w:rsid w:val="00EA7366"/>
    <w:rsid w:val="00EC1EF7"/>
    <w:rsid w:val="00F20408"/>
    <w:rsid w:val="00F9079C"/>
    <w:rsid w:val="00FA391E"/>
    <w:rsid w:val="00FD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DEEF"/>
  <w15:docId w15:val="{C72A72C1-C4D6-413F-B28C-D64F19F8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DD5"/>
    <w:pPr>
      <w:spacing w:after="160" w:line="259" w:lineRule="auto"/>
    </w:pPr>
    <w:rPr>
      <w:rFonts w:ascii="Times New Roman" w:hAnsi="Times New Roman"/>
      <w:color w:val="000000"/>
      <w:spacing w:val="15"/>
      <w:sz w:val="28"/>
      <w:szCs w:val="28"/>
    </w:rPr>
  </w:style>
  <w:style w:type="paragraph" w:styleId="Heading1">
    <w:name w:val="heading 1"/>
    <w:aliases w:val="Char Char,Heading 1(Report Only),Chapter,Heading 1(Report Only)1,Chapter1,l1,level 1 heading,contents,proj,proj1,proj5,proj6,proj7,proj8,proj9,proj10,proj11,proj12,proj13,proj14,proj15,proj51,proj61,proj71,proj81,proj91,proj101,proj111,proj121"/>
    <w:basedOn w:val="Normal"/>
    <w:next w:val="Normal"/>
    <w:link w:val="Heading1Char"/>
    <w:qFormat/>
    <w:rsid w:val="00A54DD5"/>
    <w:pPr>
      <w:keepNext/>
      <w:keepLines/>
      <w:numPr>
        <w:numId w:val="17"/>
      </w:numPr>
      <w:spacing w:before="240" w:after="0"/>
      <w:outlineLvl w:val="0"/>
    </w:pPr>
    <w:rPr>
      <w:rFonts w:eastAsiaTheme="majorEastAsia" w:cstheme="majorBidi"/>
      <w:b/>
      <w:color w:val="000000" w:themeColor="text1"/>
      <w:szCs w:val="32"/>
    </w:rPr>
  </w:style>
  <w:style w:type="paragraph" w:styleId="Heading2">
    <w:name w:val="heading 2"/>
    <w:aliases w:val="l2,H2,h21,h2,I,II,III,...,Heading,5,tieude 2,h21 Char Char,Heading 2 Char Char,l2 Char Char,H2 Char Char,l2 Char1,H2 Char1,h21 Char1,h2 Char1,h21 Char Char Char Char Char,h21 Char Char Char Char,h2 Char Char,h2 + Times New Roman,Not Italic,A"/>
    <w:basedOn w:val="Normal"/>
    <w:next w:val="Normal"/>
    <w:link w:val="Heading2Char"/>
    <w:unhideWhenUsed/>
    <w:qFormat/>
    <w:rsid w:val="00A54DD5"/>
    <w:pPr>
      <w:keepNext/>
      <w:keepLines/>
      <w:numPr>
        <w:ilvl w:val="1"/>
        <w:numId w:val="17"/>
      </w:numPr>
      <w:spacing w:before="40" w:after="0"/>
      <w:outlineLvl w:val="1"/>
    </w:pPr>
    <w:rPr>
      <w:rFonts w:eastAsiaTheme="majorEastAsia" w:cstheme="majorBidi"/>
      <w:b/>
      <w:color w:val="000000" w:themeColor="text1"/>
      <w:szCs w:val="26"/>
    </w:rPr>
  </w:style>
  <w:style w:type="paragraph" w:styleId="Heading3">
    <w:name w:val="heading 3"/>
    <w:aliases w:val="h3,h31,H3,Map,Level 3 Topic Heading,H31,Minor,H32,H33,H34,H35,H36,H37,H38,H39,H310,H311,H312,H313,H314,Heading 3 Char1,Heading 3 Char Char,H3 Char Char,Map Char Char,h3 Char Char,Level 3 Topic Heading Char Char,h31 Char Char,h32 Char Char,b,d"/>
    <w:basedOn w:val="Normal"/>
    <w:next w:val="Normal"/>
    <w:link w:val="Heading3Char"/>
    <w:unhideWhenUsed/>
    <w:qFormat/>
    <w:rsid w:val="00A54DD5"/>
    <w:pPr>
      <w:keepNext/>
      <w:keepLines/>
      <w:numPr>
        <w:ilvl w:val="2"/>
        <w:numId w:val="17"/>
      </w:numPr>
      <w:spacing w:before="40" w:after="0"/>
      <w:outlineLvl w:val="2"/>
    </w:pPr>
    <w:rPr>
      <w:rFonts w:eastAsiaTheme="majorEastAsia" w:cstheme="majorBidi"/>
      <w:b/>
      <w:i/>
      <w:color w:val="000000" w:themeColor="text1"/>
      <w:szCs w:val="24"/>
    </w:rPr>
  </w:style>
  <w:style w:type="paragraph" w:styleId="Heading4">
    <w:name w:val="heading 4"/>
    <w:aliases w:val="Sub-Clause Sub-paragraph,ClauseSubSub_No&amp;Name, Sub-Clause Sub-paragraph,h4,h41,h4 Char,h41 Char Char Char Char,Heading 4 Char Char,Char,Heading 4 Char Char Char Char Char Char Char Char,h41 + Character s...,Heading4,Heading41,Heading42"/>
    <w:basedOn w:val="Normal"/>
    <w:next w:val="Normal"/>
    <w:link w:val="Heading4Char"/>
    <w:unhideWhenUsed/>
    <w:qFormat/>
    <w:rsid w:val="00A54DD5"/>
    <w:pPr>
      <w:keepNext/>
      <w:keepLines/>
      <w:spacing w:before="40" w:after="0"/>
      <w:outlineLvl w:val="3"/>
    </w:pPr>
    <w:rPr>
      <w:rFonts w:eastAsiaTheme="majorEastAsia" w:cstheme="majorBidi"/>
      <w:i/>
      <w:iCs/>
      <w:color w:val="000000" w:themeColor="text1"/>
    </w:rPr>
  </w:style>
  <w:style w:type="paragraph" w:styleId="Heading5">
    <w:name w:val="heading 5"/>
    <w:aliases w:val="Heading 5(unused),Heading 5(unused)1,Heading 5(unused)2,Heading 5(unused)3,Heading 5(unused)11,Heading 5(unused)21,Heading 5(unused)4,Heading 5(unused)12,Heading 5(unused)22,Heading 5(unused)5,Heading 5(unused)13,Heading 5(unused)23,Head 5,l5"/>
    <w:basedOn w:val="Normal"/>
    <w:next w:val="Normal"/>
    <w:link w:val="Heading5Char"/>
    <w:qFormat/>
    <w:rsid w:val="00A54DD5"/>
    <w:pPr>
      <w:numPr>
        <w:ilvl w:val="3"/>
        <w:numId w:val="17"/>
      </w:numPr>
      <w:spacing w:before="240" w:after="120" w:line="264" w:lineRule="auto"/>
      <w:jc w:val="both"/>
      <w:outlineLvl w:val="4"/>
    </w:pPr>
    <w:rPr>
      <w:rFonts w:ascii="Times New Roman Bold" w:eastAsia="Times New Roman" w:hAnsi="Times New Roman Bold" w:cs="Times New Roman"/>
      <w:b/>
      <w:bCs/>
      <w:i/>
      <w:iCs/>
      <w:color w:val="auto"/>
      <w:spacing w:val="0"/>
      <w:sz w:val="26"/>
      <w:szCs w:val="26"/>
    </w:rPr>
  </w:style>
  <w:style w:type="paragraph" w:styleId="Heading6">
    <w:name w:val="heading 6"/>
    <w:aliases w:val="Heading 6 Char Char,Heading 6 Char Char Char,Heading 6(unused),Sub Label,L6,H6,Heading6,Heading61,Heading62,Heading611,Heading63,Heading612,6,h6,Requirement,Heading64,Heading613,Heading621,Heading6111,Heading631,Heading6121,61,h61,Requirement1"/>
    <w:basedOn w:val="Normal"/>
    <w:next w:val="Normal"/>
    <w:link w:val="Heading6Char"/>
    <w:qFormat/>
    <w:rsid w:val="00A54DD5"/>
    <w:pPr>
      <w:keepNext/>
      <w:keepLines/>
      <w:suppressAutoHyphens/>
      <w:spacing w:after="0" w:line="240" w:lineRule="auto"/>
      <w:ind w:right="-72"/>
      <w:jc w:val="center"/>
      <w:outlineLvl w:val="5"/>
    </w:pPr>
    <w:rPr>
      <w:rFonts w:eastAsia="Times New Roman" w:cs="Times New Roman"/>
      <w:b/>
      <w:color w:val="auto"/>
      <w:spacing w:val="0"/>
      <w:szCs w:val="20"/>
    </w:rPr>
  </w:style>
  <w:style w:type="paragraph" w:styleId="Heading7">
    <w:name w:val="heading 7"/>
    <w:aliases w:val="Heading 7(unused),L7,Legal Level 1.1.,Legal Level 13"/>
    <w:basedOn w:val="Normal"/>
    <w:next w:val="Normal"/>
    <w:link w:val="Heading7Char"/>
    <w:qFormat/>
    <w:rsid w:val="00A54DD5"/>
    <w:pPr>
      <w:keepNext/>
      <w:spacing w:after="0" w:line="240" w:lineRule="auto"/>
      <w:jc w:val="center"/>
      <w:outlineLvl w:val="6"/>
    </w:pPr>
    <w:rPr>
      <w:rFonts w:eastAsia="Times New Roman" w:cs="Times New Roman"/>
      <w:b/>
      <w:color w:val="auto"/>
      <w:spacing w:val="0"/>
      <w:sz w:val="72"/>
      <w:szCs w:val="20"/>
    </w:rPr>
  </w:style>
  <w:style w:type="paragraph" w:styleId="Heading8">
    <w:name w:val="heading 8"/>
    <w:aliases w:val="Heading 8(unused),Legal Level 1.1.1.,Legal Level 12,12"/>
    <w:basedOn w:val="Normal"/>
    <w:next w:val="Normal"/>
    <w:link w:val="Heading8Char"/>
    <w:qFormat/>
    <w:rsid w:val="00A54DD5"/>
    <w:pPr>
      <w:keepNext/>
      <w:spacing w:after="0" w:line="240" w:lineRule="auto"/>
      <w:jc w:val="center"/>
      <w:outlineLvl w:val="7"/>
    </w:pPr>
    <w:rPr>
      <w:rFonts w:eastAsia="Times New Roman" w:cs="Times New Roman"/>
      <w:b/>
      <w:color w:val="auto"/>
      <w:spacing w:val="0"/>
      <w:sz w:val="56"/>
      <w:szCs w:val="20"/>
    </w:rPr>
  </w:style>
  <w:style w:type="paragraph" w:styleId="Heading9">
    <w:name w:val="heading 9"/>
    <w:aliases w:val="Heading 9(unused),Legal Level 1.1.1.1.,Legal Level 11,11,9"/>
    <w:basedOn w:val="Normal"/>
    <w:next w:val="Normal"/>
    <w:link w:val="Heading9Char"/>
    <w:qFormat/>
    <w:rsid w:val="00A54DD5"/>
    <w:pPr>
      <w:tabs>
        <w:tab w:val="num" w:pos="1584"/>
      </w:tabs>
      <w:spacing w:before="240" w:after="60" w:line="240" w:lineRule="auto"/>
      <w:ind w:left="1584" w:hanging="1584"/>
      <w:jc w:val="both"/>
      <w:outlineLvl w:val="8"/>
    </w:pPr>
    <w:rPr>
      <w:rFonts w:ascii="Arial" w:eastAsia="Times New Roman" w:hAnsi="Arial" w:cs="Times New Roman"/>
      <w:b/>
      <w:i/>
      <w:color w:val="auto"/>
      <w:spacing w:val="0"/>
      <w:sz w:val="18"/>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01">
    <w:name w:val="Bullet 01"/>
    <w:basedOn w:val="BodyText"/>
    <w:qFormat/>
    <w:rsid w:val="00A54DD5"/>
    <w:pPr>
      <w:spacing w:before="120" w:line="312" w:lineRule="auto"/>
      <w:jc w:val="both"/>
    </w:pPr>
    <w:rPr>
      <w:rFonts w:eastAsia="Times New Roman" w:cs="Times New Roman"/>
      <w:color w:val="auto"/>
      <w:spacing w:val="0"/>
    </w:rPr>
  </w:style>
  <w:style w:type="paragraph" w:styleId="BodyText">
    <w:name w:val="Body Text"/>
    <w:basedOn w:val="Normal"/>
    <w:link w:val="BodyTextChar"/>
    <w:uiPriority w:val="99"/>
    <w:semiHidden/>
    <w:unhideWhenUsed/>
    <w:rsid w:val="00A54DD5"/>
    <w:pPr>
      <w:spacing w:after="120"/>
    </w:pPr>
  </w:style>
  <w:style w:type="character" w:customStyle="1" w:styleId="BodyTextChar">
    <w:name w:val="Body Text Char"/>
    <w:basedOn w:val="DefaultParagraphFont"/>
    <w:link w:val="BodyText"/>
    <w:uiPriority w:val="99"/>
    <w:semiHidden/>
    <w:rsid w:val="00A54DD5"/>
  </w:style>
  <w:style w:type="paragraph" w:customStyle="1" w:styleId="Bullet02">
    <w:name w:val="Bullet 02"/>
    <w:basedOn w:val="Bullet01"/>
    <w:qFormat/>
    <w:rsid w:val="00A54DD5"/>
    <w:pPr>
      <w:numPr>
        <w:ilvl w:val="1"/>
      </w:numPr>
    </w:pPr>
  </w:style>
  <w:style w:type="paragraph" w:customStyle="1" w:styleId="a4">
    <w:name w:val="a4"/>
    <w:basedOn w:val="Heading4"/>
    <w:qFormat/>
    <w:rsid w:val="00A54DD5"/>
    <w:pPr>
      <w:keepLines w:val="0"/>
      <w:spacing w:before="60" w:after="60" w:line="276" w:lineRule="auto"/>
      <w:ind w:firstLine="567"/>
      <w:jc w:val="both"/>
    </w:pPr>
    <w:rPr>
      <w:rFonts w:eastAsia="MS Mincho" w:cs="Times New Roman"/>
      <w:iCs w:val="0"/>
      <w:color w:val="auto"/>
      <w:spacing w:val="0"/>
      <w:lang w:val="pt-BR"/>
    </w:rPr>
  </w:style>
  <w:style w:type="character" w:customStyle="1" w:styleId="Heading4Char">
    <w:name w:val="Heading 4 Char"/>
    <w:aliases w:val="Sub-Clause Sub-paragraph Char,ClauseSubSub_No&amp;Name Char, Sub-Clause Sub-paragraph Char,h4 Char1,h41 Char,h4 Char Char,h41 Char Char Char Char Char,Heading 4 Char Char Char,Char Char1,Heading 4 Char Char Char Char Char Char Char Char Char"/>
    <w:basedOn w:val="DefaultParagraphFont"/>
    <w:link w:val="Heading4"/>
    <w:rsid w:val="00A54DD5"/>
    <w:rPr>
      <w:rFonts w:ascii="Times New Roman" w:eastAsiaTheme="majorEastAsia" w:hAnsi="Times New Roman" w:cstheme="majorBidi"/>
      <w:i/>
      <w:iCs/>
      <w:color w:val="000000" w:themeColor="text1"/>
      <w:spacing w:val="15"/>
      <w:sz w:val="28"/>
      <w:szCs w:val="28"/>
    </w:rPr>
  </w:style>
  <w:style w:type="paragraph" w:customStyle="1" w:styleId="MediumGrid1-Accent21">
    <w:name w:val="Medium Grid 1 - Accent 21"/>
    <w:basedOn w:val="Normal"/>
    <w:uiPriority w:val="34"/>
    <w:qFormat/>
    <w:rsid w:val="00A54DD5"/>
    <w:pPr>
      <w:spacing w:after="0" w:line="240" w:lineRule="auto"/>
      <w:ind w:left="720"/>
      <w:contextualSpacing/>
      <w:jc w:val="both"/>
    </w:pPr>
    <w:rPr>
      <w:rFonts w:eastAsia="Times New Roman" w:cs="Times New Roman"/>
      <w:color w:val="auto"/>
      <w:spacing w:val="0"/>
      <w:sz w:val="24"/>
      <w:szCs w:val="20"/>
    </w:rPr>
  </w:style>
  <w:style w:type="paragraph" w:customStyle="1" w:styleId="SectionIIIHeading1">
    <w:name w:val="Section III Heading 1"/>
    <w:qFormat/>
    <w:rsid w:val="00A54DD5"/>
    <w:pPr>
      <w:spacing w:before="120" w:after="240" w:line="240" w:lineRule="auto"/>
    </w:pPr>
    <w:rPr>
      <w:rFonts w:ascii="Times New Roman" w:eastAsia="Times New Roman" w:hAnsi="Times New Roman" w:cs="Times New Roman"/>
      <w:b/>
      <w:sz w:val="24"/>
      <w:szCs w:val="20"/>
    </w:rPr>
  </w:style>
  <w:style w:type="paragraph" w:customStyle="1" w:styleId="Hinh">
    <w:name w:val="Hinh"/>
    <w:basedOn w:val="Normal"/>
    <w:link w:val="HinhChar"/>
    <w:qFormat/>
    <w:rsid w:val="00A54DD5"/>
    <w:pPr>
      <w:spacing w:before="60" w:after="120" w:line="360" w:lineRule="auto"/>
      <w:jc w:val="center"/>
    </w:pPr>
    <w:rPr>
      <w:rFonts w:ascii=".VnArialH" w:eastAsia="Times New Roman" w:hAnsi=".VnArialH" w:cs="Times New Roman"/>
      <w:color w:val="auto"/>
      <w:spacing w:val="0"/>
      <w:sz w:val="26"/>
      <w:szCs w:val="20"/>
    </w:rPr>
  </w:style>
  <w:style w:type="character" w:customStyle="1" w:styleId="HinhChar">
    <w:name w:val="Hinh Char"/>
    <w:link w:val="Hinh"/>
    <w:rsid w:val="00A54DD5"/>
    <w:rPr>
      <w:rFonts w:ascii=".VnArialH" w:eastAsia="Times New Roman" w:hAnsi=".VnArialH" w:cs="Times New Roman"/>
      <w:sz w:val="26"/>
      <w:szCs w:val="20"/>
    </w:rPr>
  </w:style>
  <w:style w:type="paragraph" w:customStyle="1" w:styleId="ListDash">
    <w:name w:val="List Dash"/>
    <w:basedOn w:val="BodyText"/>
    <w:link w:val="ListDashChar"/>
    <w:qFormat/>
    <w:rsid w:val="00A54DD5"/>
    <w:pPr>
      <w:tabs>
        <w:tab w:val="num" w:pos="720"/>
      </w:tabs>
      <w:spacing w:before="120" w:line="320" w:lineRule="exact"/>
      <w:ind w:left="714" w:hanging="357"/>
    </w:pPr>
    <w:rPr>
      <w:rFonts w:eastAsia="SimSun" w:cs="Times New Roman"/>
      <w:color w:val="auto"/>
      <w:spacing w:val="0"/>
      <w:sz w:val="24"/>
      <w:szCs w:val="26"/>
      <w:lang w:eastAsia="zh-CN"/>
    </w:rPr>
  </w:style>
  <w:style w:type="character" w:customStyle="1" w:styleId="ListDashChar">
    <w:name w:val="List Dash Char"/>
    <w:link w:val="ListDash"/>
    <w:rsid w:val="00A54DD5"/>
    <w:rPr>
      <w:rFonts w:ascii="Times New Roman" w:eastAsia="SimSun" w:hAnsi="Times New Roman" w:cs="Times New Roman"/>
      <w:sz w:val="24"/>
      <w:szCs w:val="26"/>
      <w:lang w:eastAsia="zh-CN"/>
    </w:rPr>
  </w:style>
  <w:style w:type="paragraph" w:customStyle="1" w:styleId="abullet1">
    <w:name w:val="abullet1"/>
    <w:basedOn w:val="Normal"/>
    <w:link w:val="abullet1Char"/>
    <w:qFormat/>
    <w:rsid w:val="00A54DD5"/>
    <w:pPr>
      <w:tabs>
        <w:tab w:val="num" w:pos="1021"/>
      </w:tabs>
      <w:spacing w:after="0" w:line="288" w:lineRule="auto"/>
      <w:ind w:left="1021" w:hanging="341"/>
      <w:jc w:val="both"/>
    </w:pPr>
    <w:rPr>
      <w:rFonts w:ascii="Arial" w:eastAsia="Times New Roman" w:hAnsi="Arial" w:cs="Times New Roman"/>
      <w:color w:val="auto"/>
      <w:spacing w:val="0"/>
      <w:sz w:val="20"/>
      <w:szCs w:val="20"/>
    </w:rPr>
  </w:style>
  <w:style w:type="character" w:customStyle="1" w:styleId="abullet1Char">
    <w:name w:val="abullet1 Char"/>
    <w:link w:val="abullet1"/>
    <w:rsid w:val="00A54DD5"/>
    <w:rPr>
      <w:rFonts w:ascii="Arial" w:eastAsia="Times New Roman" w:hAnsi="Arial" w:cs="Times New Roman"/>
      <w:sz w:val="20"/>
      <w:szCs w:val="20"/>
    </w:rPr>
  </w:style>
  <w:style w:type="paragraph" w:customStyle="1" w:styleId="Image">
    <w:name w:val="Image"/>
    <w:basedOn w:val="Normal"/>
    <w:link w:val="ImageChar"/>
    <w:qFormat/>
    <w:rsid w:val="00A54DD5"/>
    <w:pPr>
      <w:spacing w:after="200" w:line="276" w:lineRule="auto"/>
      <w:jc w:val="center"/>
    </w:pPr>
    <w:rPr>
      <w:rFonts w:ascii="Calibri" w:eastAsia="Times New Roman" w:hAnsi="Calibri" w:cs="Times New Roman"/>
      <w:noProof/>
      <w:color w:val="auto"/>
      <w:spacing w:val="0"/>
      <w:sz w:val="22"/>
      <w:szCs w:val="22"/>
    </w:rPr>
  </w:style>
  <w:style w:type="character" w:customStyle="1" w:styleId="ImageChar">
    <w:name w:val="Image Char"/>
    <w:link w:val="Image"/>
    <w:locked/>
    <w:rsid w:val="00A54DD5"/>
    <w:rPr>
      <w:rFonts w:ascii="Calibri" w:eastAsia="Times New Roman" w:hAnsi="Calibri" w:cs="Times New Roman"/>
      <w:noProof/>
    </w:rPr>
  </w:style>
  <w:style w:type="paragraph" w:customStyle="1" w:styleId="Bullet">
    <w:name w:val="Bullet"/>
    <w:basedOn w:val="Normal"/>
    <w:link w:val="BulletChar"/>
    <w:qFormat/>
    <w:rsid w:val="00A54DD5"/>
    <w:pPr>
      <w:tabs>
        <w:tab w:val="left" w:pos="720"/>
      </w:tabs>
      <w:spacing w:before="120" w:after="0" w:line="240" w:lineRule="auto"/>
      <w:ind w:left="720" w:right="360" w:hanging="720"/>
      <w:jc w:val="both"/>
    </w:pPr>
    <w:rPr>
      <w:rFonts w:ascii="Book Antiqua" w:eastAsia="Times New Roman" w:hAnsi="Book Antiqua" w:cs="Times New Roman"/>
      <w:color w:val="auto"/>
      <w:spacing w:val="0"/>
      <w:sz w:val="20"/>
      <w:szCs w:val="20"/>
    </w:rPr>
  </w:style>
  <w:style w:type="character" w:customStyle="1" w:styleId="BulletChar">
    <w:name w:val="Bullet Char"/>
    <w:link w:val="Bullet"/>
    <w:locked/>
    <w:rsid w:val="00A54DD5"/>
    <w:rPr>
      <w:rFonts w:ascii="Book Antiqua" w:eastAsia="Times New Roman" w:hAnsi="Book Antiqua" w:cs="Times New Roman"/>
      <w:sz w:val="20"/>
      <w:szCs w:val="20"/>
    </w:rPr>
  </w:style>
  <w:style w:type="paragraph" w:customStyle="1" w:styleId="ImageDesc">
    <w:name w:val="ImageDesc"/>
    <w:basedOn w:val="ListParagraph"/>
    <w:link w:val="ImageDescChar"/>
    <w:qFormat/>
    <w:rsid w:val="00A54DD5"/>
    <w:pPr>
      <w:spacing w:before="60" w:after="120" w:line="240" w:lineRule="auto"/>
      <w:ind w:left="0"/>
      <w:jc w:val="center"/>
    </w:pPr>
    <w:rPr>
      <w:rFonts w:eastAsia="Times New Roman" w:cs="Times New Roman"/>
      <w:i/>
      <w:color w:val="auto"/>
      <w:spacing w:val="0"/>
      <w:sz w:val="24"/>
      <w:szCs w:val="24"/>
    </w:rPr>
  </w:style>
  <w:style w:type="character" w:customStyle="1" w:styleId="ImageDescChar">
    <w:name w:val="ImageDesc Char"/>
    <w:link w:val="ImageDesc"/>
    <w:rsid w:val="00A54DD5"/>
    <w:rPr>
      <w:rFonts w:ascii="Times New Roman" w:eastAsia="Times New Roman" w:hAnsi="Times New Roman" w:cs="Times New Roman"/>
      <w:i/>
      <w:sz w:val="24"/>
      <w:szCs w:val="24"/>
    </w:rPr>
  </w:style>
  <w:style w:type="paragraph" w:styleId="ListParagraph">
    <w:name w:val="List Paragraph"/>
    <w:aliases w:val="VNA - List Paragraph,1.,lp1,List Paragraph1,lp11,List Paragraph 1,My checklist,bullet 1,Bullet L1,Colorful List - Accent 11,List Paragraph11,bullet,Bullet List,FooterText,Paragraphe de liste,Table Sequence,List Paragraph Char Char,b1,Norm"/>
    <w:basedOn w:val="Normal"/>
    <w:link w:val="ListParagraphChar"/>
    <w:uiPriority w:val="34"/>
    <w:qFormat/>
    <w:rsid w:val="00A54DD5"/>
    <w:pPr>
      <w:ind w:left="720"/>
      <w:contextualSpacing/>
    </w:pPr>
  </w:style>
  <w:style w:type="paragraph" w:customStyle="1" w:styleId="Style3">
    <w:name w:val="Style3"/>
    <w:basedOn w:val="NormalWeb"/>
    <w:qFormat/>
    <w:rsid w:val="00A54DD5"/>
    <w:pPr>
      <w:tabs>
        <w:tab w:val="num" w:pos="360"/>
      </w:tabs>
      <w:spacing w:before="120" w:after="120" w:line="312" w:lineRule="auto"/>
      <w:ind w:left="360" w:hanging="360"/>
    </w:pPr>
    <w:rPr>
      <w:rFonts w:ascii="Arial" w:eastAsia="Times New Roman" w:hAnsi="Arial"/>
      <w:color w:val="auto"/>
      <w:spacing w:val="0"/>
      <w:sz w:val="22"/>
      <w:szCs w:val="26"/>
    </w:rPr>
  </w:style>
  <w:style w:type="paragraph" w:styleId="NormalWeb">
    <w:name w:val="Normal (Web)"/>
    <w:basedOn w:val="Normal"/>
    <w:uiPriority w:val="99"/>
    <w:semiHidden/>
    <w:unhideWhenUsed/>
    <w:rsid w:val="00A54DD5"/>
    <w:rPr>
      <w:rFonts w:cs="Times New Roman"/>
      <w:sz w:val="24"/>
      <w:szCs w:val="24"/>
    </w:rPr>
  </w:style>
  <w:style w:type="paragraph" w:customStyle="1" w:styleId="contend2">
    <w:name w:val="contend_2"/>
    <w:basedOn w:val="Normal"/>
    <w:qFormat/>
    <w:rsid w:val="00A54DD5"/>
    <w:pPr>
      <w:spacing w:before="120" w:after="120" w:line="312" w:lineRule="auto"/>
      <w:ind w:left="1152"/>
    </w:pPr>
    <w:rPr>
      <w:rFonts w:ascii="Arial" w:eastAsia="Times New Roman" w:hAnsi="Arial" w:cs="Times New Roman"/>
      <w:color w:val="auto"/>
      <w:spacing w:val="0"/>
      <w:sz w:val="22"/>
      <w:szCs w:val="26"/>
    </w:rPr>
  </w:style>
  <w:style w:type="paragraph" w:customStyle="1" w:styleId="Contents">
    <w:name w:val="Contents"/>
    <w:basedOn w:val="Normal"/>
    <w:link w:val="ContentsChar"/>
    <w:qFormat/>
    <w:rsid w:val="00A54DD5"/>
    <w:pPr>
      <w:spacing w:after="200" w:line="360" w:lineRule="auto"/>
      <w:ind w:left="1080"/>
    </w:pPr>
    <w:rPr>
      <w:rFonts w:ascii="Arial" w:eastAsia="Calibri" w:hAnsi="Arial" w:cs="Times New Roman"/>
      <w:color w:val="auto"/>
      <w:spacing w:val="0"/>
      <w:sz w:val="20"/>
      <w:szCs w:val="20"/>
    </w:rPr>
  </w:style>
  <w:style w:type="character" w:customStyle="1" w:styleId="ContentsChar">
    <w:name w:val="Contents Char"/>
    <w:link w:val="Contents"/>
    <w:rsid w:val="00A54DD5"/>
    <w:rPr>
      <w:rFonts w:ascii="Arial" w:eastAsia="Calibri" w:hAnsi="Arial" w:cs="Times New Roman"/>
      <w:sz w:val="20"/>
      <w:szCs w:val="20"/>
    </w:rPr>
  </w:style>
  <w:style w:type="paragraph" w:customStyle="1" w:styleId="NormalFSC">
    <w:name w:val="NormalFSC"/>
    <w:basedOn w:val="Normal"/>
    <w:qFormat/>
    <w:rsid w:val="00A54DD5"/>
    <w:pPr>
      <w:spacing w:after="0" w:line="312" w:lineRule="auto"/>
    </w:pPr>
    <w:rPr>
      <w:rFonts w:ascii="Tahoma" w:eastAsia="Times New Roman" w:hAnsi="Tahoma" w:cs="Tahoma"/>
      <w:color w:val="auto"/>
      <w:spacing w:val="0"/>
      <w:sz w:val="20"/>
      <w:szCs w:val="26"/>
    </w:rPr>
  </w:style>
  <w:style w:type="paragraph" w:customStyle="1" w:styleId="Heading10">
    <w:name w:val="Heading1"/>
    <w:basedOn w:val="Normal"/>
    <w:link w:val="Heading1Char0"/>
    <w:qFormat/>
    <w:rsid w:val="00A54DD5"/>
    <w:pPr>
      <w:spacing w:after="200" w:line="276" w:lineRule="auto"/>
      <w:ind w:left="720" w:hanging="360"/>
    </w:pPr>
    <w:rPr>
      <w:rFonts w:ascii="Tahoma" w:eastAsia="Calibri" w:hAnsi="Tahoma" w:cs="Times New Roman"/>
      <w:b/>
      <w:noProof/>
      <w:color w:val="auto"/>
      <w:spacing w:val="0"/>
      <w:sz w:val="22"/>
      <w:szCs w:val="22"/>
    </w:rPr>
  </w:style>
  <w:style w:type="character" w:customStyle="1" w:styleId="Heading1Char0">
    <w:name w:val="Heading1 Char"/>
    <w:link w:val="Heading10"/>
    <w:rsid w:val="00A54DD5"/>
    <w:rPr>
      <w:rFonts w:ascii="Tahoma" w:eastAsia="Calibri" w:hAnsi="Tahoma" w:cs="Times New Roman"/>
      <w:b/>
      <w:noProof/>
    </w:rPr>
  </w:style>
  <w:style w:type="paragraph" w:customStyle="1" w:styleId="Hnhnh">
    <w:name w:val="Hình ảnh"/>
    <w:basedOn w:val="Normal"/>
    <w:link w:val="HnhnhChar"/>
    <w:qFormat/>
    <w:rsid w:val="00A54DD5"/>
    <w:pPr>
      <w:spacing w:before="120" w:after="120" w:line="360" w:lineRule="auto"/>
      <w:ind w:firstLine="360"/>
      <w:jc w:val="center"/>
    </w:pPr>
    <w:rPr>
      <w:rFonts w:eastAsia="MS Mincho" w:cs="Times New Roman"/>
      <w:color w:val="auto"/>
      <w:spacing w:val="0"/>
      <w:sz w:val="26"/>
      <w:szCs w:val="26"/>
      <w:lang w:val="nb-NO" w:eastAsia="ja-JP"/>
    </w:rPr>
  </w:style>
  <w:style w:type="character" w:customStyle="1" w:styleId="HnhnhChar">
    <w:name w:val="Hình ảnh Char"/>
    <w:link w:val="Hnhnh"/>
    <w:rsid w:val="00A54DD5"/>
    <w:rPr>
      <w:rFonts w:ascii="Times New Roman" w:eastAsia="MS Mincho" w:hAnsi="Times New Roman" w:cs="Times New Roman"/>
      <w:sz w:val="26"/>
      <w:szCs w:val="26"/>
      <w:lang w:val="nb-NO" w:eastAsia="ja-JP"/>
    </w:rPr>
  </w:style>
  <w:style w:type="paragraph" w:customStyle="1" w:styleId="Content">
    <w:name w:val="Content"/>
    <w:basedOn w:val="Normal"/>
    <w:link w:val="ContentChar1"/>
    <w:qFormat/>
    <w:rsid w:val="00A54DD5"/>
    <w:pPr>
      <w:widowControl w:val="0"/>
      <w:spacing w:before="120" w:after="0" w:line="360" w:lineRule="auto"/>
      <w:ind w:firstLine="720"/>
      <w:jc w:val="both"/>
    </w:pPr>
    <w:rPr>
      <w:rFonts w:ascii="Tahoma" w:hAnsi="Tahoma"/>
      <w:color w:val="auto"/>
      <w:spacing w:val="0"/>
      <w:sz w:val="18"/>
      <w:szCs w:val="18"/>
    </w:rPr>
  </w:style>
  <w:style w:type="character" w:customStyle="1" w:styleId="ContentChar1">
    <w:name w:val="Content Char1"/>
    <w:link w:val="Content"/>
    <w:locked/>
    <w:rsid w:val="00A54DD5"/>
    <w:rPr>
      <w:rFonts w:ascii="Tahoma" w:hAnsi="Tahoma"/>
      <w:sz w:val="18"/>
      <w:szCs w:val="18"/>
    </w:rPr>
  </w:style>
  <w:style w:type="paragraph" w:customStyle="1" w:styleId="Anormal">
    <w:name w:val="A normal"/>
    <w:basedOn w:val="Normal"/>
    <w:link w:val="AnormalChar"/>
    <w:qFormat/>
    <w:rsid w:val="00A54DD5"/>
    <w:pPr>
      <w:spacing w:after="0" w:line="360" w:lineRule="auto"/>
      <w:ind w:firstLine="360"/>
      <w:jc w:val="both"/>
    </w:pPr>
    <w:rPr>
      <w:rFonts w:eastAsia="Times New Roman" w:cs="Times New Roman"/>
      <w:color w:val="auto"/>
      <w:spacing w:val="0"/>
      <w:sz w:val="26"/>
      <w:lang w:val="vi-VN"/>
    </w:rPr>
  </w:style>
  <w:style w:type="character" w:customStyle="1" w:styleId="AnormalChar">
    <w:name w:val="A normal Char"/>
    <w:link w:val="Anormal"/>
    <w:rsid w:val="00A54DD5"/>
    <w:rPr>
      <w:rFonts w:ascii="Times New Roman" w:eastAsia="Times New Roman" w:hAnsi="Times New Roman" w:cs="Times New Roman"/>
      <w:sz w:val="26"/>
      <w:szCs w:val="28"/>
      <w:lang w:val="vi-VN"/>
    </w:rPr>
  </w:style>
  <w:style w:type="paragraph" w:customStyle="1" w:styleId="h1thau">
    <w:name w:val="h1.thau"/>
    <w:basedOn w:val="Normal"/>
    <w:qFormat/>
    <w:rsid w:val="00A54DD5"/>
    <w:pPr>
      <w:numPr>
        <w:numId w:val="24"/>
      </w:numPr>
      <w:spacing w:before="240" w:after="120" w:line="240" w:lineRule="auto"/>
      <w:contextualSpacing/>
      <w:jc w:val="both"/>
    </w:pPr>
    <w:rPr>
      <w:rFonts w:eastAsia="Calibri" w:cs="Times New Roman"/>
      <w:b/>
      <w:color w:val="auto"/>
      <w:spacing w:val="0"/>
      <w:sz w:val="30"/>
      <w:szCs w:val="30"/>
    </w:rPr>
  </w:style>
  <w:style w:type="paragraph" w:customStyle="1" w:styleId="h2thau">
    <w:name w:val="h2.thau"/>
    <w:basedOn w:val="h1thau"/>
    <w:qFormat/>
    <w:rsid w:val="00A54DD5"/>
    <w:pPr>
      <w:numPr>
        <w:ilvl w:val="1"/>
      </w:numPr>
    </w:pPr>
    <w:rPr>
      <w:i/>
    </w:rPr>
  </w:style>
  <w:style w:type="paragraph" w:customStyle="1" w:styleId="h3thau">
    <w:name w:val="h3.thau"/>
    <w:basedOn w:val="h2thau"/>
    <w:qFormat/>
    <w:rsid w:val="00A54DD5"/>
    <w:pPr>
      <w:numPr>
        <w:ilvl w:val="2"/>
      </w:numPr>
    </w:pPr>
    <w:rPr>
      <w:b w:val="0"/>
      <w:bCs/>
      <w:sz w:val="28"/>
      <w:szCs w:val="28"/>
      <w:lang w:val="nl-NL"/>
    </w:rPr>
  </w:style>
  <w:style w:type="paragraph" w:customStyle="1" w:styleId="Figures">
    <w:name w:val="Figures"/>
    <w:basedOn w:val="Normal"/>
    <w:qFormat/>
    <w:rsid w:val="00A54DD5"/>
    <w:pPr>
      <w:spacing w:before="120" w:after="120" w:line="360" w:lineRule="exact"/>
      <w:ind w:firstLine="720"/>
      <w:jc w:val="center"/>
    </w:pPr>
    <w:rPr>
      <w:rFonts w:eastAsia="Times New Roman" w:cs="Times New Roman"/>
      <w:i/>
      <w:color w:val="auto"/>
      <w:spacing w:val="0"/>
      <w:sz w:val="24"/>
    </w:rPr>
  </w:style>
  <w:style w:type="paragraph" w:customStyle="1" w:styleId="Body01">
    <w:name w:val="Body 01"/>
    <w:basedOn w:val="Normal"/>
    <w:qFormat/>
    <w:rsid w:val="00A54DD5"/>
    <w:pPr>
      <w:widowControl w:val="0"/>
      <w:spacing w:before="120" w:after="120" w:line="312" w:lineRule="auto"/>
      <w:ind w:firstLine="576"/>
      <w:jc w:val="both"/>
    </w:pPr>
    <w:rPr>
      <w:rFonts w:eastAsia="Times New Roman" w:cs="Times New Roman"/>
      <w:color w:val="auto"/>
      <w:spacing w:val="0"/>
      <w:sz w:val="26"/>
      <w:szCs w:val="20"/>
      <w:lang w:val="en-GB"/>
    </w:rPr>
  </w:style>
  <w:style w:type="paragraph" w:customStyle="1" w:styleId="I3">
    <w:name w:val="I3"/>
    <w:basedOn w:val="Heading2"/>
    <w:link w:val="I3Char"/>
    <w:qFormat/>
    <w:rsid w:val="00A54DD5"/>
    <w:pPr>
      <w:keepNext w:val="0"/>
      <w:keepLines w:val="0"/>
      <w:numPr>
        <w:ilvl w:val="0"/>
        <w:numId w:val="0"/>
      </w:numPr>
      <w:tabs>
        <w:tab w:val="left" w:pos="450"/>
      </w:tabs>
      <w:spacing w:before="0" w:line="271" w:lineRule="auto"/>
      <w:ind w:left="1506" w:hanging="360"/>
      <w:jc w:val="both"/>
    </w:pPr>
    <w:rPr>
      <w:rFonts w:eastAsia="Times New Roman" w:cs="Times New Roman"/>
      <w:b w:val="0"/>
      <w:bCs/>
      <w:i/>
      <w:iCs/>
      <w:color w:val="000000"/>
      <w:spacing w:val="0"/>
      <w:sz w:val="26"/>
      <w:szCs w:val="30"/>
    </w:rPr>
  </w:style>
  <w:style w:type="character" w:customStyle="1" w:styleId="I3Char">
    <w:name w:val="I3 Char"/>
    <w:link w:val="I3"/>
    <w:rsid w:val="00A54DD5"/>
    <w:rPr>
      <w:rFonts w:ascii="Times New Roman" w:eastAsia="Times New Roman" w:hAnsi="Times New Roman" w:cs="Times New Roman"/>
      <w:bCs/>
      <w:i/>
      <w:iCs/>
      <w:color w:val="000000"/>
      <w:sz w:val="26"/>
      <w:szCs w:val="30"/>
    </w:rPr>
  </w:style>
  <w:style w:type="character" w:customStyle="1" w:styleId="Heading2Char">
    <w:name w:val="Heading 2 Char"/>
    <w:aliases w:val="l2 Char,H2 Char,h21 Char,h2 Char,I Char,II Char,III Char,... Char,Heading Char,5 Char,tieude 2 Char,h21 Char Char Char,Heading 2 Char Char Char,l2 Char Char Char,H2 Char Char Char,l2 Char1 Char,H2 Char1 Char,h21 Char1 Char,h2 Char1 Char"/>
    <w:basedOn w:val="DefaultParagraphFont"/>
    <w:link w:val="Heading2"/>
    <w:rsid w:val="00A54DD5"/>
    <w:rPr>
      <w:rFonts w:ascii="Times New Roman" w:eastAsiaTheme="majorEastAsia" w:hAnsi="Times New Roman" w:cstheme="majorBidi"/>
      <w:b/>
      <w:color w:val="000000" w:themeColor="text1"/>
      <w:spacing w:val="15"/>
      <w:sz w:val="28"/>
      <w:szCs w:val="26"/>
    </w:rPr>
  </w:style>
  <w:style w:type="paragraph" w:customStyle="1" w:styleId="Bullet1">
    <w:name w:val="Bullet_1"/>
    <w:basedOn w:val="Normal"/>
    <w:link w:val="Bullet1Char"/>
    <w:qFormat/>
    <w:rsid w:val="00A54DD5"/>
    <w:pPr>
      <w:widowControl w:val="0"/>
      <w:spacing w:after="0" w:line="240" w:lineRule="auto"/>
      <w:jc w:val="both"/>
    </w:pPr>
    <w:rPr>
      <w:rFonts w:eastAsia="Times New Roman" w:cs="Times New Roman"/>
      <w:color w:val="auto"/>
      <w:spacing w:val="0"/>
      <w:kern w:val="2"/>
      <w:sz w:val="24"/>
      <w:szCs w:val="26"/>
      <w:lang w:eastAsia="ja-JP"/>
    </w:rPr>
  </w:style>
  <w:style w:type="character" w:customStyle="1" w:styleId="Bullet1Char">
    <w:name w:val="Bullet_1 Char"/>
    <w:link w:val="Bullet1"/>
    <w:locked/>
    <w:rsid w:val="00A54DD5"/>
    <w:rPr>
      <w:rFonts w:ascii="Times New Roman" w:eastAsia="Times New Roman" w:hAnsi="Times New Roman" w:cs="Times New Roman"/>
      <w:kern w:val="2"/>
      <w:sz w:val="24"/>
      <w:szCs w:val="26"/>
      <w:lang w:eastAsia="ja-JP"/>
    </w:rPr>
  </w:style>
  <w:style w:type="paragraph" w:customStyle="1" w:styleId="Duc2">
    <w:name w:val="Duc2"/>
    <w:basedOn w:val="Normal"/>
    <w:qFormat/>
    <w:rsid w:val="00A54DD5"/>
    <w:pPr>
      <w:numPr>
        <w:numId w:val="26"/>
      </w:numPr>
      <w:spacing w:before="120" w:after="240" w:line="360" w:lineRule="auto"/>
      <w:jc w:val="both"/>
    </w:pPr>
    <w:rPr>
      <w:rFonts w:eastAsia="Calibri" w:cs="Times New Roman"/>
      <w:color w:val="auto"/>
      <w:spacing w:val="0"/>
      <w:sz w:val="26"/>
      <w:szCs w:val="22"/>
      <w:lang w:eastAsia="ja-JP"/>
    </w:rPr>
  </w:style>
  <w:style w:type="paragraph" w:customStyle="1" w:styleId="Bulleted141">
    <w:name w:val="Bulleted 14.1"/>
    <w:link w:val="Bulleted141Char"/>
    <w:autoRedefine/>
    <w:qFormat/>
    <w:rsid w:val="00A54DD5"/>
    <w:pPr>
      <w:widowControl w:val="0"/>
      <w:spacing w:before="120" w:after="120" w:line="288" w:lineRule="auto"/>
      <w:ind w:firstLine="709"/>
      <w:jc w:val="both"/>
    </w:pPr>
    <w:rPr>
      <w:rFonts w:ascii="Times New Roman" w:eastAsia="Times New Roman" w:hAnsi="Times New Roman" w:cs="Times New Roman"/>
      <w:iCs/>
      <w:sz w:val="28"/>
      <w:szCs w:val="28"/>
      <w:lang w:val="vi-VN"/>
    </w:rPr>
  </w:style>
  <w:style w:type="character" w:customStyle="1" w:styleId="Bulleted141Char">
    <w:name w:val="Bulleted 14.1 Char"/>
    <w:link w:val="Bulleted141"/>
    <w:rsid w:val="00A54DD5"/>
    <w:rPr>
      <w:rFonts w:ascii="Times New Roman" w:eastAsia="Times New Roman" w:hAnsi="Times New Roman" w:cs="Times New Roman"/>
      <w:iCs/>
      <w:sz w:val="28"/>
      <w:szCs w:val="28"/>
      <w:lang w:val="vi-VN"/>
    </w:rPr>
  </w:style>
  <w:style w:type="paragraph" w:customStyle="1" w:styleId="Bulleted142">
    <w:name w:val="Bulleted 14.2"/>
    <w:link w:val="Bulleted142Char"/>
    <w:autoRedefine/>
    <w:qFormat/>
    <w:rsid w:val="00A54DD5"/>
    <w:pPr>
      <w:widowControl w:val="0"/>
      <w:spacing w:after="0" w:line="380" w:lineRule="exact"/>
      <w:ind w:firstLine="720"/>
      <w:jc w:val="both"/>
    </w:pPr>
    <w:rPr>
      <w:rFonts w:ascii="Times New Roman" w:eastAsia="Times New Roman" w:hAnsi="Times New Roman" w:cs="Times New Roman"/>
      <w:bCs/>
      <w:sz w:val="28"/>
      <w:szCs w:val="28"/>
      <w:lang w:val="nl-NL"/>
    </w:rPr>
  </w:style>
  <w:style w:type="character" w:customStyle="1" w:styleId="Bulleted142Char">
    <w:name w:val="Bulleted 14.2 Char"/>
    <w:link w:val="Bulleted142"/>
    <w:rsid w:val="00A54DD5"/>
    <w:rPr>
      <w:rFonts w:ascii="Times New Roman" w:eastAsia="Times New Roman" w:hAnsi="Times New Roman" w:cs="Times New Roman"/>
      <w:bCs/>
      <w:sz w:val="28"/>
      <w:szCs w:val="28"/>
      <w:lang w:val="nl-NL"/>
    </w:rPr>
  </w:style>
  <w:style w:type="paragraph" w:customStyle="1" w:styleId="Style11">
    <w:name w:val="Style11"/>
    <w:basedOn w:val="Normal"/>
    <w:qFormat/>
    <w:rsid w:val="00A54DD5"/>
    <w:pPr>
      <w:spacing w:before="120" w:after="120" w:line="360" w:lineRule="auto"/>
      <w:ind w:firstLine="425"/>
      <w:jc w:val="both"/>
    </w:pPr>
    <w:rPr>
      <w:rFonts w:eastAsia="Calibri" w:cs="Times New Roman"/>
      <w:color w:val="auto"/>
      <w:spacing w:val="0"/>
      <w:sz w:val="26"/>
    </w:rPr>
  </w:style>
  <w:style w:type="paragraph" w:customStyle="1" w:styleId="Bulleted1">
    <w:name w:val="Bulleted 1"/>
    <w:basedOn w:val="Normal"/>
    <w:qFormat/>
    <w:rsid w:val="00A54DD5"/>
    <w:pPr>
      <w:keepNext/>
      <w:keepLines/>
      <w:numPr>
        <w:numId w:val="28"/>
      </w:numPr>
      <w:spacing w:before="120" w:after="0" w:line="240" w:lineRule="auto"/>
      <w:jc w:val="both"/>
    </w:pPr>
    <w:rPr>
      <w:rFonts w:ascii="Arial" w:eastAsia="Times New Roman" w:hAnsi="Arial" w:cs="Arial"/>
      <w:color w:val="auto"/>
      <w:spacing w:val="0"/>
      <w:sz w:val="26"/>
      <w:szCs w:val="20"/>
      <w:lang w:val="de-DE"/>
    </w:rPr>
  </w:style>
  <w:style w:type="paragraph" w:customStyle="1" w:styleId="Bulleted2">
    <w:name w:val="Bulleted 2"/>
    <w:basedOn w:val="Bulleted1"/>
    <w:qFormat/>
    <w:rsid w:val="00A54DD5"/>
    <w:pPr>
      <w:numPr>
        <w:ilvl w:val="1"/>
      </w:numPr>
    </w:pPr>
  </w:style>
  <w:style w:type="character" w:customStyle="1" w:styleId="Heading1Char">
    <w:name w:val="Heading 1 Char"/>
    <w:aliases w:val="Char Char Char,Heading 1(Report Only) Char,Chapter Char,Heading 1(Report Only)1 Char,Chapter1 Char,l1 Char,level 1 heading Char,contents Char,proj Char,proj1 Char,proj5 Char,proj6 Char,proj7 Char,proj8 Char,proj9 Char,proj10 Char"/>
    <w:basedOn w:val="DefaultParagraphFont"/>
    <w:link w:val="Heading1"/>
    <w:rsid w:val="00A54DD5"/>
    <w:rPr>
      <w:rFonts w:ascii="Times New Roman" w:eastAsiaTheme="majorEastAsia" w:hAnsi="Times New Roman" w:cstheme="majorBidi"/>
      <w:b/>
      <w:color w:val="000000" w:themeColor="text1"/>
      <w:spacing w:val="15"/>
      <w:sz w:val="28"/>
      <w:szCs w:val="32"/>
    </w:rPr>
  </w:style>
  <w:style w:type="character" w:customStyle="1" w:styleId="Heading3Char">
    <w:name w:val="Heading 3 Char"/>
    <w:aliases w:val="h3 Char,h31 Char,H3 Char,Map Char,Level 3 Topic Heading Char,H31 Char,Minor Char,H32 Char,H33 Char,H34 Char,H35 Char,H36 Char,H37 Char,H38 Char,H39 Char,H310 Char,H311 Char,H312 Char,H313 Char,H314 Char,Heading 3 Char1 Char,b Char,d Char"/>
    <w:basedOn w:val="DefaultParagraphFont"/>
    <w:link w:val="Heading3"/>
    <w:rsid w:val="00A54DD5"/>
    <w:rPr>
      <w:rFonts w:ascii="Times New Roman" w:eastAsiaTheme="majorEastAsia" w:hAnsi="Times New Roman" w:cstheme="majorBidi"/>
      <w:b/>
      <w:i/>
      <w:color w:val="000000" w:themeColor="text1"/>
      <w:spacing w:val="15"/>
      <w:sz w:val="28"/>
      <w:szCs w:val="24"/>
    </w:rPr>
  </w:style>
  <w:style w:type="character" w:customStyle="1" w:styleId="Heading5Char">
    <w:name w:val="Heading 5 Char"/>
    <w:aliases w:val="Heading 5(unused) Char,Heading 5(unused)1 Char,Heading 5(unused)2 Char,Heading 5(unused)3 Char,Heading 5(unused)11 Char,Heading 5(unused)21 Char,Heading 5(unused)4 Char,Heading 5(unused)12 Char,Heading 5(unused)22 Char,Head 5 Char,l5 Char"/>
    <w:basedOn w:val="DefaultParagraphFont"/>
    <w:link w:val="Heading5"/>
    <w:rsid w:val="00A54DD5"/>
    <w:rPr>
      <w:rFonts w:ascii="Times New Roman Bold" w:eastAsia="Times New Roman" w:hAnsi="Times New Roman Bold" w:cs="Times New Roman"/>
      <w:b/>
      <w:bCs/>
      <w:i/>
      <w:iCs/>
      <w:sz w:val="26"/>
      <w:szCs w:val="26"/>
    </w:rPr>
  </w:style>
  <w:style w:type="character" w:customStyle="1" w:styleId="Heading6Char">
    <w:name w:val="Heading 6 Char"/>
    <w:aliases w:val="Heading 6 Char Char Char1,Heading 6 Char Char Char Char,Heading 6(unused) Char,Sub Label Char,L6 Char,H6 Char,Heading6 Char,Heading61 Char,Heading62 Char,Heading611 Char,Heading63 Char,Heading612 Char,6 Char,h6 Char,Requirement Char"/>
    <w:basedOn w:val="DefaultParagraphFont"/>
    <w:link w:val="Heading6"/>
    <w:rsid w:val="00A54DD5"/>
    <w:rPr>
      <w:rFonts w:ascii="Times New Roman" w:eastAsia="Times New Roman" w:hAnsi="Times New Roman" w:cs="Times New Roman"/>
      <w:b/>
      <w:sz w:val="28"/>
      <w:szCs w:val="20"/>
    </w:rPr>
  </w:style>
  <w:style w:type="character" w:customStyle="1" w:styleId="Heading7Char">
    <w:name w:val="Heading 7 Char"/>
    <w:aliases w:val="Heading 7(unused) Char,L7 Char,Legal Level 1.1. Char,Legal Level 13 Char"/>
    <w:basedOn w:val="DefaultParagraphFont"/>
    <w:link w:val="Heading7"/>
    <w:rsid w:val="00A54DD5"/>
    <w:rPr>
      <w:rFonts w:ascii="Times New Roman" w:eastAsia="Times New Roman" w:hAnsi="Times New Roman" w:cs="Times New Roman"/>
      <w:b/>
      <w:sz w:val="72"/>
      <w:szCs w:val="20"/>
    </w:rPr>
  </w:style>
  <w:style w:type="character" w:customStyle="1" w:styleId="Heading8Char">
    <w:name w:val="Heading 8 Char"/>
    <w:aliases w:val="Heading 8(unused) Char,Legal Level 1.1.1. Char,Legal Level 12 Char,12 Char"/>
    <w:basedOn w:val="DefaultParagraphFont"/>
    <w:link w:val="Heading8"/>
    <w:rsid w:val="00A54DD5"/>
    <w:rPr>
      <w:rFonts w:ascii="Times New Roman" w:eastAsia="Times New Roman" w:hAnsi="Times New Roman" w:cs="Times New Roman"/>
      <w:b/>
      <w:sz w:val="56"/>
      <w:szCs w:val="20"/>
    </w:rPr>
  </w:style>
  <w:style w:type="character" w:customStyle="1" w:styleId="Heading9Char">
    <w:name w:val="Heading 9 Char"/>
    <w:aliases w:val="Heading 9(unused) Char,Legal Level 1.1.1.1. Char,Legal Level 11 Char,11 Char,9 Char"/>
    <w:basedOn w:val="DefaultParagraphFont"/>
    <w:link w:val="Heading9"/>
    <w:rsid w:val="00A54DD5"/>
    <w:rPr>
      <w:rFonts w:ascii="Arial" w:eastAsia="Times New Roman" w:hAnsi="Arial" w:cs="Times New Roman"/>
      <w:b/>
      <w:i/>
      <w:sz w:val="18"/>
      <w:szCs w:val="20"/>
      <w:lang w:val="es-ES_tradnl"/>
    </w:rPr>
  </w:style>
  <w:style w:type="paragraph" w:styleId="TOC1">
    <w:name w:val="toc 1"/>
    <w:aliases w:val="TOC 1-Level1"/>
    <w:basedOn w:val="Normal"/>
    <w:next w:val="Normal"/>
    <w:autoRedefine/>
    <w:uiPriority w:val="39"/>
    <w:unhideWhenUsed/>
    <w:qFormat/>
    <w:rsid w:val="00A54DD5"/>
    <w:pPr>
      <w:spacing w:after="100"/>
    </w:pPr>
  </w:style>
  <w:style w:type="paragraph" w:styleId="TOC2">
    <w:name w:val="toc 2"/>
    <w:basedOn w:val="Normal"/>
    <w:next w:val="Normal"/>
    <w:autoRedefine/>
    <w:uiPriority w:val="39"/>
    <w:unhideWhenUsed/>
    <w:qFormat/>
    <w:rsid w:val="00A54DD5"/>
    <w:pPr>
      <w:spacing w:after="100"/>
      <w:ind w:left="260"/>
    </w:pPr>
  </w:style>
  <w:style w:type="paragraph" w:styleId="TOC3">
    <w:name w:val="toc 3"/>
    <w:basedOn w:val="Normal"/>
    <w:next w:val="Normal"/>
    <w:autoRedefine/>
    <w:uiPriority w:val="39"/>
    <w:unhideWhenUsed/>
    <w:qFormat/>
    <w:rsid w:val="00A54DD5"/>
    <w:pPr>
      <w:spacing w:after="100"/>
      <w:ind w:left="560"/>
    </w:pPr>
  </w:style>
  <w:style w:type="paragraph" w:styleId="Caption">
    <w:name w:val="caption"/>
    <w:aliases w:val="Fig &amp; Table Title,use for figure and table titles,Appendix A,ca,ref"/>
    <w:basedOn w:val="Normal"/>
    <w:next w:val="Normal"/>
    <w:link w:val="CaptionChar"/>
    <w:qFormat/>
    <w:rsid w:val="00A54DD5"/>
    <w:pPr>
      <w:spacing w:after="0" w:line="240" w:lineRule="auto"/>
      <w:jc w:val="both"/>
    </w:pPr>
    <w:rPr>
      <w:rFonts w:ascii="Courier New" w:eastAsia="Times New Roman" w:hAnsi="Courier New" w:cs="Times New Roman"/>
      <w:color w:val="auto"/>
      <w:spacing w:val="0"/>
      <w:sz w:val="24"/>
      <w:szCs w:val="20"/>
    </w:rPr>
  </w:style>
  <w:style w:type="character" w:customStyle="1" w:styleId="CaptionChar">
    <w:name w:val="Caption Char"/>
    <w:aliases w:val="Fig &amp; Table Title Char,use for figure and table titles Char,Appendix A Char,ca Char,ref Char"/>
    <w:link w:val="Caption"/>
    <w:rsid w:val="00A54DD5"/>
    <w:rPr>
      <w:rFonts w:ascii="Courier New" w:eastAsia="Times New Roman" w:hAnsi="Courier New" w:cs="Times New Roman"/>
      <w:sz w:val="24"/>
      <w:szCs w:val="20"/>
    </w:rPr>
  </w:style>
  <w:style w:type="paragraph" w:styleId="Title">
    <w:name w:val="Title"/>
    <w:basedOn w:val="Normal"/>
    <w:next w:val="Normal"/>
    <w:link w:val="TitleChar"/>
    <w:qFormat/>
    <w:rsid w:val="00A54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54DD5"/>
    <w:rPr>
      <w:rFonts w:asciiTheme="majorHAnsi" w:eastAsiaTheme="majorEastAsia" w:hAnsiTheme="majorHAnsi" w:cstheme="majorBidi"/>
      <w:color w:val="000000"/>
      <w:spacing w:val="-10"/>
      <w:kern w:val="28"/>
      <w:sz w:val="56"/>
      <w:szCs w:val="56"/>
    </w:rPr>
  </w:style>
  <w:style w:type="paragraph" w:styleId="Subtitle">
    <w:name w:val="Subtitle"/>
    <w:basedOn w:val="Normal"/>
    <w:next w:val="Normal"/>
    <w:link w:val="SubtitleChar"/>
    <w:qFormat/>
    <w:rsid w:val="00A54DD5"/>
    <w:pPr>
      <w:numPr>
        <w:ilvl w:val="1"/>
      </w:numPr>
    </w:pPr>
    <w:rPr>
      <w:rFonts w:asciiTheme="minorHAnsi" w:eastAsiaTheme="minorEastAsia" w:hAnsiTheme="minorHAnsi"/>
      <w:color w:val="5A5A5A" w:themeColor="text1" w:themeTint="A5"/>
      <w:sz w:val="22"/>
    </w:rPr>
  </w:style>
  <w:style w:type="character" w:customStyle="1" w:styleId="SubtitleChar">
    <w:name w:val="Subtitle Char"/>
    <w:basedOn w:val="DefaultParagraphFont"/>
    <w:link w:val="Subtitle"/>
    <w:rsid w:val="00A54DD5"/>
    <w:rPr>
      <w:rFonts w:eastAsiaTheme="minorEastAsia"/>
      <w:color w:val="5A5A5A" w:themeColor="text1" w:themeTint="A5"/>
      <w:spacing w:val="15"/>
      <w:szCs w:val="28"/>
    </w:rPr>
  </w:style>
  <w:style w:type="character" w:styleId="Strong">
    <w:name w:val="Strong"/>
    <w:aliases w:val=".Strong"/>
    <w:uiPriority w:val="22"/>
    <w:qFormat/>
    <w:rsid w:val="00A54DD5"/>
    <w:rPr>
      <w:b/>
      <w:bCs/>
    </w:rPr>
  </w:style>
  <w:style w:type="character" w:styleId="Emphasis">
    <w:name w:val="Emphasis"/>
    <w:uiPriority w:val="20"/>
    <w:qFormat/>
    <w:rsid w:val="00A54DD5"/>
    <w:rPr>
      <w:i/>
      <w:iCs/>
    </w:rPr>
  </w:style>
  <w:style w:type="paragraph" w:styleId="NoSpacing">
    <w:name w:val="No Spacing"/>
    <w:link w:val="NoSpacingChar"/>
    <w:uiPriority w:val="1"/>
    <w:qFormat/>
    <w:rsid w:val="00A54DD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54DD5"/>
    <w:rPr>
      <w:rFonts w:ascii="Calibri" w:eastAsia="Times New Roman" w:hAnsi="Calibri" w:cs="Times New Roman"/>
    </w:rPr>
  </w:style>
  <w:style w:type="character" w:customStyle="1" w:styleId="ListParagraphChar">
    <w:name w:val="List Paragraph Char"/>
    <w:aliases w:val="VNA - List Paragraph Char,1. Char,lp1 Char,List Paragraph1 Char,lp11 Char,List Paragraph 1 Char,My checklist Char,bullet 1 Char,Bullet L1 Char,Colorful List - Accent 11 Char,List Paragraph11 Char,bullet Char,Bullet List Char,b1 Char"/>
    <w:link w:val="ListParagraph"/>
    <w:uiPriority w:val="34"/>
    <w:locked/>
    <w:rsid w:val="00A54DD5"/>
    <w:rPr>
      <w:rFonts w:ascii="Times New Roman" w:hAnsi="Times New Roman"/>
      <w:color w:val="000000"/>
      <w:spacing w:val="15"/>
      <w:sz w:val="28"/>
      <w:szCs w:val="28"/>
    </w:rPr>
  </w:style>
  <w:style w:type="paragraph" w:styleId="Quote">
    <w:name w:val="Quote"/>
    <w:basedOn w:val="Normal"/>
    <w:next w:val="Normal"/>
    <w:link w:val="QuoteChar"/>
    <w:uiPriority w:val="29"/>
    <w:qFormat/>
    <w:rsid w:val="00A54DD5"/>
    <w:pPr>
      <w:spacing w:before="120" w:after="120" w:line="360" w:lineRule="auto"/>
      <w:ind w:firstLine="360"/>
      <w:jc w:val="both"/>
    </w:pPr>
    <w:rPr>
      <w:rFonts w:eastAsia="MS Mincho" w:cs="Times New Roman"/>
      <w:i/>
      <w:iCs/>
      <w:spacing w:val="0"/>
      <w:sz w:val="26"/>
      <w:szCs w:val="26"/>
      <w:lang w:eastAsia="ja-JP"/>
    </w:rPr>
  </w:style>
  <w:style w:type="character" w:customStyle="1" w:styleId="QuoteChar">
    <w:name w:val="Quote Char"/>
    <w:basedOn w:val="DefaultParagraphFont"/>
    <w:link w:val="Quote"/>
    <w:uiPriority w:val="29"/>
    <w:rsid w:val="00A54DD5"/>
    <w:rPr>
      <w:rFonts w:ascii="Times New Roman" w:eastAsia="MS Mincho" w:hAnsi="Times New Roman" w:cs="Times New Roman"/>
      <w:i/>
      <w:iCs/>
      <w:color w:val="000000"/>
      <w:sz w:val="26"/>
      <w:szCs w:val="26"/>
      <w:lang w:eastAsia="ja-JP"/>
    </w:rPr>
  </w:style>
  <w:style w:type="character" w:styleId="SubtleEmphasis">
    <w:name w:val="Subtle Emphasis"/>
    <w:basedOn w:val="DefaultParagraphFont"/>
    <w:uiPriority w:val="19"/>
    <w:qFormat/>
    <w:rsid w:val="00A54DD5"/>
    <w:rPr>
      <w:i/>
      <w:iCs/>
      <w:color w:val="404040" w:themeColor="text1" w:themeTint="BF"/>
    </w:rPr>
  </w:style>
  <w:style w:type="paragraph" w:styleId="TOCHeading">
    <w:name w:val="TOC Heading"/>
    <w:basedOn w:val="Heading1"/>
    <w:next w:val="Normal"/>
    <w:uiPriority w:val="39"/>
    <w:unhideWhenUsed/>
    <w:qFormat/>
    <w:rsid w:val="00A54DD5"/>
    <w:pPr>
      <w:numPr>
        <w:numId w:val="0"/>
      </w:numPr>
      <w:outlineLvl w:val="9"/>
    </w:pPr>
    <w:rPr>
      <w:rFonts w:asciiTheme="majorHAnsi" w:hAnsiTheme="majorHAnsi"/>
      <w:b w:val="0"/>
      <w:iCs/>
      <w:color w:val="365F91" w:themeColor="accent1" w:themeShade="BF"/>
      <w:spacing w:val="0"/>
      <w:sz w:val="32"/>
    </w:rPr>
  </w:style>
  <w:style w:type="paragraph" w:styleId="BalloonText">
    <w:name w:val="Balloon Text"/>
    <w:basedOn w:val="Normal"/>
    <w:link w:val="BalloonTextChar"/>
    <w:uiPriority w:val="99"/>
    <w:semiHidden/>
    <w:unhideWhenUsed/>
    <w:rsid w:val="00AB3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88"/>
    <w:rPr>
      <w:rFonts w:ascii="Tahoma" w:hAnsi="Tahoma" w:cs="Tahoma"/>
      <w:color w:val="000000"/>
      <w:spacing w:val="1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19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dc:creator>
  <cp:lastModifiedBy>Lương Ngọc Khang</cp:lastModifiedBy>
  <cp:revision>2</cp:revision>
  <dcterms:created xsi:type="dcterms:W3CDTF">2018-03-15T06:24:00Z</dcterms:created>
  <dcterms:modified xsi:type="dcterms:W3CDTF">2018-03-15T06:24:00Z</dcterms:modified>
</cp:coreProperties>
</file>